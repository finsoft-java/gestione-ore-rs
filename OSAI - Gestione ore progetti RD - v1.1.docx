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586CC" w14:textId="77777777" w:rsidR="00D144AE" w:rsidRDefault="00F715CF">
      <w:pPr>
        <w:jc w:val="both"/>
        <w:pPrChange w:id="0" w:author="Luca Vercelli" w:date="2021-02-12T15:46:00Z">
          <w:pPr/>
        </w:pPrChange>
      </w:pPr>
      <w:r>
        <w:t>Finsoft srl</w:t>
      </w:r>
    </w:p>
    <w:p w14:paraId="62A12376" w14:textId="77777777" w:rsidR="00D144AE" w:rsidRDefault="00F715CF">
      <w:r>
        <w:t>Osai AS SpA</w:t>
      </w:r>
    </w:p>
    <w:p w14:paraId="5ADA6086" w14:textId="2783DA3A" w:rsidR="00D144AE" w:rsidRDefault="00F715CF">
      <w:r>
        <w:t>Luglio 2020</w:t>
      </w:r>
      <w:ins w:id="1" w:author="Luca Vercelli" w:date="2021-02-11T08:48:00Z">
        <w:r w:rsidR="00C748E2">
          <w:t xml:space="preserve"> – </w:t>
        </w:r>
      </w:ins>
      <w:ins w:id="2" w:author="Luca Vercelli" w:date="2021-02-12T14:41:00Z">
        <w:r w:rsidR="00357499">
          <w:t>Febbraio</w:t>
        </w:r>
      </w:ins>
      <w:ins w:id="3" w:author="Luca Vercelli" w:date="2021-02-11T08:48:00Z">
        <w:r w:rsidR="00C748E2">
          <w:t xml:space="preserve"> 2021</w:t>
        </w:r>
      </w:ins>
    </w:p>
    <w:p w14:paraId="06B5DBC9" w14:textId="77777777" w:rsidR="00D144AE" w:rsidRDefault="00D144AE"/>
    <w:p w14:paraId="09BD5F1A" w14:textId="77777777" w:rsidR="00D144AE" w:rsidRDefault="00F715CF">
      <w:pPr>
        <w:pStyle w:val="Titolo1"/>
      </w:pPr>
      <w:r>
        <w:t>Piattaforma reportistica ore progetti RD</w:t>
      </w:r>
    </w:p>
    <w:p w14:paraId="40F61AF2" w14:textId="77777777" w:rsidR="00D144AE" w:rsidRDefault="00D144AE"/>
    <w:p w14:paraId="3C74A017" w14:textId="77777777" w:rsidR="00D144AE" w:rsidRDefault="00F715CF">
      <w:pPr>
        <w:pStyle w:val="Titolo2"/>
      </w:pPr>
      <w:r>
        <w:t>Abstract</w:t>
      </w:r>
    </w:p>
    <w:p w14:paraId="612E5497" w14:textId="77777777" w:rsidR="00D144AE" w:rsidRDefault="00F715CF">
      <w:r>
        <w:t>OSAI ha la necessità di dichiarare a terzi le ore che i suoi dipendenti spendono sui progetti RD (ricerca e sviluppo).</w:t>
      </w:r>
    </w:p>
    <w:p w14:paraId="49701493" w14:textId="77777777" w:rsidR="00D144AE" w:rsidRDefault="00F715CF">
      <w:r>
        <w:t>È necessario uno strumento che generi una base dati a partire dalle esportazioni Excel dei LUL (tipo fogli ore) e dai rapportini dei dipendenti, e generi reportistica elaborando i dati importati con dati presenti su un’altra base dati SQL Server esterna (Panthera).</w:t>
      </w:r>
    </w:p>
    <w:p w14:paraId="6BD21E92" w14:textId="77777777" w:rsidR="00D144AE" w:rsidRDefault="00D144AE"/>
    <w:p w14:paraId="76EBB8B4" w14:textId="77777777" w:rsidR="00D144AE" w:rsidRDefault="00F715CF">
      <w:pPr>
        <w:pStyle w:val="Titolo2"/>
      </w:pPr>
      <w:r>
        <w:t>Architettura</w:t>
      </w:r>
    </w:p>
    <w:p w14:paraId="4C19C05C" w14:textId="77777777" w:rsidR="00D144AE" w:rsidRDefault="00F715CF">
      <w:r>
        <w:t>Ipotizziamo di sviluppare un’applicazione web su stack Linux+Apache+MySQL+PHP.</w:t>
      </w:r>
    </w:p>
    <w:p w14:paraId="12F563B7" w14:textId="77777777" w:rsidR="00D144AE" w:rsidRDefault="00D144AE"/>
    <w:p w14:paraId="6AFF123C" w14:textId="77777777" w:rsidR="00D144AE" w:rsidRDefault="00F715CF">
      <w:pPr>
        <w:pStyle w:val="Titolo2"/>
      </w:pPr>
      <w:r>
        <w:t>Funzionalità previste</w:t>
      </w:r>
    </w:p>
    <w:p w14:paraId="566B6ED2" w14:textId="77777777" w:rsidR="00D144AE" w:rsidRDefault="00F715CF">
      <w:pPr>
        <w:pStyle w:val="Paragrafoelenco"/>
        <w:numPr>
          <w:ilvl w:val="0"/>
          <w:numId w:val="1"/>
        </w:numPr>
      </w:pPr>
      <w:r>
        <w:t>Login tramite LDAP</w:t>
      </w:r>
    </w:p>
    <w:p w14:paraId="72876533" w14:textId="77777777" w:rsidR="00D144AE" w:rsidRDefault="00F715CF">
      <w:pPr>
        <w:pStyle w:val="Paragrafoelenco"/>
        <w:numPr>
          <w:ilvl w:val="0"/>
          <w:numId w:val="1"/>
        </w:numPr>
      </w:pPr>
      <w:r>
        <w:t>Importazione dati dai fogli Excel LUL</w:t>
      </w:r>
    </w:p>
    <w:p w14:paraId="4F42397B" w14:textId="77777777" w:rsidR="00D144AE" w:rsidRDefault="00F715CF">
      <w:pPr>
        <w:pStyle w:val="Paragrafoelenco"/>
        <w:numPr>
          <w:ilvl w:val="0"/>
          <w:numId w:val="1"/>
        </w:numPr>
      </w:pPr>
      <w:r>
        <w:t>Immissione anagrafica di progetto</w:t>
      </w:r>
    </w:p>
    <w:p w14:paraId="3AA40983" w14:textId="77777777" w:rsidR="00D144AE" w:rsidRDefault="00F715CF">
      <w:pPr>
        <w:pStyle w:val="Paragrafoelenco"/>
        <w:numPr>
          <w:ilvl w:val="0"/>
          <w:numId w:val="1"/>
        </w:numPr>
      </w:pPr>
      <w:r>
        <w:t>Esportazione rapportini dipendente Excel da compilare</w:t>
      </w:r>
    </w:p>
    <w:p w14:paraId="420DBAA9" w14:textId="77777777" w:rsidR="00D144AE" w:rsidRDefault="00F715CF">
      <w:pPr>
        <w:pStyle w:val="Paragrafoelenco"/>
        <w:numPr>
          <w:ilvl w:val="0"/>
          <w:numId w:val="1"/>
        </w:numPr>
      </w:pPr>
      <w:r>
        <w:t>Importazione rapportini dipendente Excel compilati</w:t>
      </w:r>
    </w:p>
    <w:p w14:paraId="23BEB798" w14:textId="77777777" w:rsidR="00D144AE" w:rsidRDefault="00F715CF">
      <w:pPr>
        <w:pStyle w:val="Paragrafoelenco"/>
        <w:numPr>
          <w:ilvl w:val="0"/>
          <w:numId w:val="1"/>
        </w:numPr>
        <w:rPr>
          <w:ins w:id="4" w:author="Luca Vercelli" w:date="2021-02-24T15:45:00Z"/>
        </w:rPr>
      </w:pPr>
      <w:r>
        <w:t>Ristampa rapportini dipendente Excel compilati</w:t>
      </w:r>
    </w:p>
    <w:p w14:paraId="688B9D8A" w14:textId="0D332771" w:rsidR="004C79AD" w:rsidRDefault="004C79AD">
      <w:pPr>
        <w:pStyle w:val="Paragrafoelenco"/>
        <w:numPr>
          <w:ilvl w:val="0"/>
          <w:numId w:val="1"/>
        </w:numPr>
      </w:pPr>
      <w:ins w:id="5" w:author="Luca Vercelli" w:date="2021-02-24T15:45:00Z">
        <w:r>
          <w:t>Imputazione date firma</w:t>
        </w:r>
      </w:ins>
    </w:p>
    <w:p w14:paraId="6695FFA8" w14:textId="77777777" w:rsidR="00D144AE" w:rsidRDefault="00F715CF">
      <w:pPr>
        <w:pStyle w:val="Paragrafoelenco"/>
        <w:numPr>
          <w:ilvl w:val="0"/>
          <w:numId w:val="1"/>
        </w:numPr>
      </w:pPr>
      <w:r>
        <w:t>Generazione due report budget</w:t>
      </w:r>
    </w:p>
    <w:p w14:paraId="237DCE23" w14:textId="77777777" w:rsidR="00D144AE" w:rsidRDefault="00F715CF">
      <w:pPr>
        <w:pStyle w:val="Paragrafoelenco"/>
        <w:numPr>
          <w:ilvl w:val="0"/>
          <w:numId w:val="1"/>
        </w:numPr>
      </w:pPr>
      <w:r>
        <w:t>Generazione dati di test</w:t>
      </w:r>
    </w:p>
    <w:p w14:paraId="2C59E317" w14:textId="77777777" w:rsidR="00D144AE" w:rsidRDefault="00D144AE"/>
    <w:p w14:paraId="0F69C30C" w14:textId="77777777" w:rsidR="00D144AE" w:rsidRDefault="00F715CF">
      <w:pPr>
        <w:pStyle w:val="Titolo2"/>
      </w:pPr>
      <w:r>
        <w:t>Descrizione del processo</w:t>
      </w:r>
    </w:p>
    <w:p w14:paraId="676C6718" w14:textId="4DDCEBF8" w:rsidR="00D144AE" w:rsidRDefault="00F715CF">
      <w:r>
        <w:t>Il processo viene eseguito con cadenza mensile.</w:t>
      </w:r>
    </w:p>
    <w:p w14:paraId="44BBE55A" w14:textId="458A5FF3" w:rsidR="00D144AE" w:rsidRDefault="00F715CF">
      <w:pPr>
        <w:pStyle w:val="Paragrafoelenco"/>
        <w:numPr>
          <w:ilvl w:val="0"/>
          <w:numId w:val="5"/>
        </w:numPr>
      </w:pPr>
      <w:r>
        <w:t xml:space="preserve">Un addetto esporta, a </w:t>
      </w:r>
      <w:r w:rsidRPr="00254ACA">
        <w:rPr>
          <w:b/>
          <w:rPrChange w:id="6" w:author="Luca Vercelli" w:date="2021-02-24T14:57:00Z">
            <w:rPr/>
          </w:rPrChange>
        </w:rPr>
        <w:t>inizio mese</w:t>
      </w:r>
      <w:r>
        <w:t>, i rapportini per tutti i dipendenti</w:t>
      </w:r>
      <w:ins w:id="7" w:author="Luca Vercelli" w:date="2021-02-24T14:52:00Z">
        <w:r w:rsidR="00254ACA">
          <w:t xml:space="preserve"> in </w:t>
        </w:r>
      </w:ins>
      <w:ins w:id="8" w:author="Luca Vercelli" w:date="2021-02-24T14:53:00Z">
        <w:r w:rsidR="00254ACA">
          <w:t>forma elettronica</w:t>
        </w:r>
      </w:ins>
      <w:r>
        <w:t xml:space="preserve">, precompilati con date, festività, e </w:t>
      </w:r>
      <w:ins w:id="9" w:author="Luca Vercelli" w:date="2021-02-11T09:00:00Z">
        <w:r w:rsidR="00D71821">
          <w:t>WP (</w:t>
        </w:r>
      </w:ins>
      <w:del w:id="10" w:author="Luca Vercelli" w:date="2021-02-11T09:00:00Z">
        <w:r w:rsidDel="00D71821">
          <w:delText xml:space="preserve">task </w:delText>
        </w:r>
      </w:del>
      <w:ins w:id="11" w:author="Luca Vercelli" w:date="2021-02-11T09:00:00Z">
        <w:r w:rsidR="00D71821">
          <w:t xml:space="preserve">work package) </w:t>
        </w:r>
      </w:ins>
      <w:r>
        <w:t>associati al dipendente.</w:t>
      </w:r>
    </w:p>
    <w:p w14:paraId="775A7B2B" w14:textId="2F555659" w:rsidR="00D144AE" w:rsidRDefault="00F715CF">
      <w:pPr>
        <w:pStyle w:val="Paragrafoelenco"/>
        <w:numPr>
          <w:ilvl w:val="0"/>
          <w:numId w:val="5"/>
        </w:numPr>
      </w:pPr>
      <w:r>
        <w:t xml:space="preserve">Ogni dipendente dovrà compilare il </w:t>
      </w:r>
      <w:ins w:id="12" w:author="Luca Vercelli" w:date="2021-02-24T14:53:00Z">
        <w:r w:rsidR="00254ACA">
          <w:t xml:space="preserve">suo </w:t>
        </w:r>
      </w:ins>
      <w:r>
        <w:t xml:space="preserve">rapportino indicando, per ogni </w:t>
      </w:r>
      <w:del w:id="13" w:author="Luca Vercelli" w:date="2021-02-11T09:00:00Z">
        <w:r w:rsidDel="00D71821">
          <w:delText xml:space="preserve">task </w:delText>
        </w:r>
      </w:del>
      <w:ins w:id="14" w:author="Luca Vercelli" w:date="2021-02-11T09:00:00Z">
        <w:r w:rsidR="00D71821">
          <w:t xml:space="preserve">WP </w:t>
        </w:r>
      </w:ins>
      <w:r>
        <w:t xml:space="preserve">e per ogni data, il numero di ore che egli ha lavorato quel giorno su quel </w:t>
      </w:r>
      <w:del w:id="15" w:author="Luca Vercelli" w:date="2021-02-11T09:00:00Z">
        <w:r w:rsidDel="00D71821">
          <w:delText>task</w:delText>
        </w:r>
      </w:del>
      <w:ins w:id="16" w:author="Luca Vercelli" w:date="2021-02-11T09:00:00Z">
        <w:r w:rsidR="00D71821">
          <w:t>WP</w:t>
        </w:r>
      </w:ins>
      <w:r>
        <w:t>.</w:t>
      </w:r>
    </w:p>
    <w:p w14:paraId="653419C7" w14:textId="658A54EB" w:rsidR="00D144AE" w:rsidRDefault="00F715CF">
      <w:pPr>
        <w:pStyle w:val="Paragrafoelenco"/>
        <w:numPr>
          <w:ilvl w:val="0"/>
          <w:numId w:val="5"/>
        </w:numPr>
      </w:pPr>
      <w:del w:id="17" w:author="Luca Vercelli" w:date="2021-02-24T14:53:00Z">
        <w:r w:rsidDel="00254ACA">
          <w:delText xml:space="preserve">Ogni </w:delText>
        </w:r>
      </w:del>
      <w:ins w:id="18" w:author="Luca Vercelli" w:date="2021-02-24T14:53:00Z">
        <w:r w:rsidR="00254ACA">
          <w:t xml:space="preserve">A </w:t>
        </w:r>
        <w:r w:rsidR="00254ACA" w:rsidRPr="00254ACA">
          <w:rPr>
            <w:b/>
            <w:rPrChange w:id="19" w:author="Luca Vercelli" w:date="2021-02-24T14:57:00Z">
              <w:rPr/>
            </w:rPrChange>
          </w:rPr>
          <w:t>fine mese</w:t>
        </w:r>
        <w:r w:rsidR="00254ACA">
          <w:t xml:space="preserve"> ogni </w:t>
        </w:r>
      </w:ins>
      <w:r>
        <w:t xml:space="preserve">dipendente </w:t>
      </w:r>
      <w:del w:id="20" w:author="Luca Vercelli" w:date="2021-02-24T14:53:00Z">
        <w:r w:rsidDel="00254ACA">
          <w:delText xml:space="preserve">dovrà consegnare a fine mese </w:delText>
        </w:r>
      </w:del>
      <w:ins w:id="21" w:author="Luca Vercelli" w:date="2021-02-24T14:53:00Z">
        <w:r w:rsidR="00254ACA">
          <w:t xml:space="preserve">consegna </w:t>
        </w:r>
      </w:ins>
      <w:r>
        <w:t>il rapportino in forma elettronica all’addetto</w:t>
      </w:r>
      <w:ins w:id="22" w:author="Luca Vercelli" w:date="2021-02-24T14:49:00Z">
        <w:r w:rsidR="00254ACA">
          <w:t>.</w:t>
        </w:r>
      </w:ins>
      <w:del w:id="23" w:author="Luca Vercelli" w:date="2021-02-24T14:49:00Z">
        <w:r w:rsidDel="00254ACA">
          <w:delText>, e dovrà anche consegnarne copia cartacea firmata.</w:delText>
        </w:r>
      </w:del>
    </w:p>
    <w:p w14:paraId="1ACDDC8F" w14:textId="77777777" w:rsidR="00D144AE" w:rsidRDefault="00F715CF">
      <w:pPr>
        <w:pStyle w:val="Paragrafoelenco"/>
        <w:numPr>
          <w:ilvl w:val="0"/>
          <w:numId w:val="5"/>
        </w:numPr>
        <w:rPr>
          <w:ins w:id="24" w:author="Luca Vercelli" w:date="2021-02-24T14:49:00Z"/>
        </w:rPr>
      </w:pPr>
      <w:r>
        <w:t>L’addetto caricherà a sistema tutti i rapportini mediante l’apposita funzione di importazione.</w:t>
      </w:r>
    </w:p>
    <w:p w14:paraId="172A9487" w14:textId="6C2A8948" w:rsidR="00254ACA" w:rsidDel="00254ACA" w:rsidRDefault="00254ACA">
      <w:pPr>
        <w:pStyle w:val="Paragrafoelenco"/>
        <w:numPr>
          <w:ilvl w:val="0"/>
          <w:numId w:val="5"/>
        </w:numPr>
        <w:rPr>
          <w:del w:id="25" w:author="Luca Vercelli" w:date="2021-02-24T14:55:00Z"/>
        </w:rPr>
      </w:pPr>
    </w:p>
    <w:p w14:paraId="669317B0" w14:textId="1FE1A9E0" w:rsidR="00D144AE" w:rsidRDefault="00F715CF">
      <w:pPr>
        <w:pStyle w:val="Paragrafoelenco"/>
        <w:numPr>
          <w:ilvl w:val="0"/>
          <w:numId w:val="5"/>
        </w:numPr>
      </w:pPr>
      <w:r>
        <w:t xml:space="preserve">Quando arrivano i dati del LUL (presumibilmente </w:t>
      </w:r>
      <w:del w:id="26" w:author="Luca Vercelli" w:date="2021-02-24T14:55:00Z">
        <w:r w:rsidRPr="00254ACA" w:rsidDel="00254ACA">
          <w:rPr>
            <w:b/>
            <w:rPrChange w:id="27" w:author="Luca Vercelli" w:date="2021-02-24T14:57:00Z">
              <w:rPr/>
            </w:rPrChange>
          </w:rPr>
          <w:delText xml:space="preserve">diversi giorni dopo fine del </w:delText>
        </w:r>
      </w:del>
      <w:ins w:id="28" w:author="Luca Vercelli" w:date="2021-02-24T14:55:00Z">
        <w:r w:rsidR="00254ACA" w:rsidRPr="00254ACA">
          <w:rPr>
            <w:b/>
            <w:rPrChange w:id="29" w:author="Luca Vercelli" w:date="2021-02-24T14:57:00Z">
              <w:rPr/>
            </w:rPrChange>
          </w:rPr>
          <w:t xml:space="preserve">a metà del </w:t>
        </w:r>
      </w:ins>
      <w:r w:rsidRPr="00254ACA">
        <w:rPr>
          <w:b/>
          <w:rPrChange w:id="30" w:author="Luca Vercelli" w:date="2021-02-24T14:57:00Z">
            <w:rPr/>
          </w:rPrChange>
        </w:rPr>
        <w:t>mese</w:t>
      </w:r>
      <w:ins w:id="31" w:author="Luca Vercelli" w:date="2021-02-24T14:55:00Z">
        <w:r w:rsidR="00254ACA" w:rsidRPr="00254ACA">
          <w:rPr>
            <w:b/>
            <w:rPrChange w:id="32" w:author="Luca Vercelli" w:date="2021-02-24T14:57:00Z">
              <w:rPr/>
            </w:rPrChange>
          </w:rPr>
          <w:t xml:space="preserve"> seguente</w:t>
        </w:r>
      </w:ins>
      <w:r>
        <w:t>), l’addetto deve importare a sistema tutti i dati LUL per tutti i dipendenti.</w:t>
      </w:r>
    </w:p>
    <w:p w14:paraId="20D755F6" w14:textId="110A5B1B" w:rsidR="00254ACA" w:rsidRDefault="00254ACA" w:rsidP="00254ACA">
      <w:pPr>
        <w:pStyle w:val="Paragrafoelenco"/>
        <w:numPr>
          <w:ilvl w:val="0"/>
          <w:numId w:val="5"/>
        </w:numPr>
        <w:rPr>
          <w:ins w:id="33" w:author="Luca Vercelli" w:date="2021-02-24T14:55:00Z"/>
        </w:rPr>
      </w:pPr>
      <w:ins w:id="34" w:author="Luca Vercelli" w:date="2021-02-24T14:55:00Z">
        <w:r>
          <w:t xml:space="preserve">È ora necessario identificare, per ogni dipendente, un giorno per la firma. In tale giorno devono essere presenti contemporaneamente sia il dipendente sia il </w:t>
        </w:r>
        <w:r w:rsidRPr="009E39F4">
          <w:rPr>
            <w:i/>
            <w:rPrChange w:id="35" w:author="Luca Vercelli" w:date="2021-02-24T15:00:00Z">
              <w:rPr/>
            </w:rPrChange>
          </w:rPr>
          <w:t>supervisor</w:t>
        </w:r>
        <w:r>
          <w:t xml:space="preserve"> di progetto.</w:t>
        </w:r>
      </w:ins>
    </w:p>
    <w:p w14:paraId="2AAF62D5" w14:textId="6D1D319D" w:rsidR="00254ACA" w:rsidRDefault="00254ACA" w:rsidP="00CB7F62">
      <w:pPr>
        <w:pStyle w:val="Paragrafoelenco"/>
        <w:numPr>
          <w:ilvl w:val="0"/>
          <w:numId w:val="5"/>
        </w:numPr>
        <w:rPr>
          <w:ins w:id="36" w:author="Luca Vercelli" w:date="2021-02-24T14:58:00Z"/>
        </w:rPr>
      </w:pPr>
      <w:ins w:id="37" w:author="Luca Vercelli" w:date="2021-02-24T14:55:00Z">
        <w:r>
          <w:lastRenderedPageBreak/>
          <w:t>Mediante apposita funzionalità di interfaccia, verrà imputata a sistema la data di firma per ogni dipendente.</w:t>
        </w:r>
      </w:ins>
      <w:ins w:id="38" w:author="Luca Vercelli" w:date="2021-02-24T14:56:00Z">
        <w:r>
          <w:t xml:space="preserve"> La data di firma sarà presumibilmente</w:t>
        </w:r>
      </w:ins>
      <w:ins w:id="39" w:author="Luca Vercelli" w:date="2021-02-24T15:06:00Z">
        <w:r w:rsidR="008B4678">
          <w:t xml:space="preserve"> </w:t>
        </w:r>
      </w:ins>
      <w:ins w:id="40" w:author="Luca Vercelli" w:date="2021-02-24T15:05:00Z">
        <w:r w:rsidR="008B4678">
          <w:t>nella</w:t>
        </w:r>
      </w:ins>
      <w:ins w:id="41" w:author="Luca Vercelli" w:date="2021-02-24T14:56:00Z">
        <w:r>
          <w:t xml:space="preserve"> </w:t>
        </w:r>
        <w:r w:rsidRPr="00254ACA">
          <w:rPr>
            <w:b/>
            <w:rPrChange w:id="42" w:author="Luca Vercelli" w:date="2021-02-24T14:57:00Z">
              <w:rPr/>
            </w:rPrChange>
          </w:rPr>
          <w:t xml:space="preserve">seconda metà del mese </w:t>
        </w:r>
      </w:ins>
      <w:ins w:id="43" w:author="Luca Vercelli" w:date="2021-02-24T14:57:00Z">
        <w:r w:rsidRPr="00E825A2">
          <w:rPr>
            <w:b/>
          </w:rPr>
          <w:t>seguente</w:t>
        </w:r>
        <w:r>
          <w:t xml:space="preserve"> </w:t>
        </w:r>
      </w:ins>
      <w:ins w:id="44" w:author="Luca Vercelli" w:date="2021-02-24T14:56:00Z">
        <w:r>
          <w:t>a quello del r</w:t>
        </w:r>
      </w:ins>
      <w:ins w:id="45" w:author="Luca Vercelli" w:date="2021-02-24T14:57:00Z">
        <w:r>
          <w:t xml:space="preserve">apportino, e comunque non oltre 60 giorni </w:t>
        </w:r>
      </w:ins>
      <w:ins w:id="46" w:author="Luca Vercelli" w:date="2021-02-24T14:58:00Z">
        <w:r>
          <w:t>dalla consegna del rapportino.</w:t>
        </w:r>
      </w:ins>
    </w:p>
    <w:p w14:paraId="04C3D810" w14:textId="4666C12F" w:rsidR="009E39F4" w:rsidRDefault="009E39F4" w:rsidP="00CB7F62">
      <w:pPr>
        <w:pStyle w:val="Paragrafoelenco"/>
        <w:numPr>
          <w:ilvl w:val="0"/>
          <w:numId w:val="5"/>
        </w:numPr>
        <w:rPr>
          <w:ins w:id="47" w:author="Luca Vercelli" w:date="2021-02-24T14:59:00Z"/>
        </w:rPr>
      </w:pPr>
      <w:ins w:id="48" w:author="Luca Vercelli" w:date="2021-02-24T14:59:00Z">
        <w:r>
          <w:t>V</w:t>
        </w:r>
      </w:ins>
      <w:ins w:id="49" w:author="Luca Vercelli" w:date="2021-02-24T14:58:00Z">
        <w:r>
          <w:t>erranno stampati in forma cartacea tutti i</w:t>
        </w:r>
      </w:ins>
      <w:ins w:id="50" w:author="Luca Vercelli" w:date="2021-02-24T14:59:00Z">
        <w:r>
          <w:t xml:space="preserve"> rapportini</w:t>
        </w:r>
      </w:ins>
      <w:ins w:id="51" w:author="Luca Vercelli" w:date="2021-02-24T15:03:00Z">
        <w:r>
          <w:t>, e ne verrà verificata l’esattezza</w:t>
        </w:r>
      </w:ins>
      <w:ins w:id="52" w:author="Luca Vercelli" w:date="2021-02-24T15:02:00Z">
        <w:r>
          <w:t xml:space="preserve">. </w:t>
        </w:r>
      </w:ins>
      <w:ins w:id="53" w:author="Luca Vercelli" w:date="2021-02-24T15:03:00Z">
        <w:r>
          <w:t>(A questo scopo, s</w:t>
        </w:r>
      </w:ins>
      <w:ins w:id="54" w:author="Luca Vercelli" w:date="2021-02-24T15:02:00Z">
        <w:r>
          <w:t xml:space="preserve">ulla stampa saranno indicati anche i dati </w:t>
        </w:r>
      </w:ins>
      <w:ins w:id="55" w:author="Luca Vercelli" w:date="2021-02-24T15:03:00Z">
        <w:r>
          <w:t xml:space="preserve">di presenza </w:t>
        </w:r>
      </w:ins>
      <w:ins w:id="56" w:author="Luca Vercelli" w:date="2021-02-24T15:02:00Z">
        <w:r>
          <w:t>che derivano da</w:t>
        </w:r>
      </w:ins>
      <w:ins w:id="57" w:author="Luca Vercelli" w:date="2021-02-24T15:03:00Z">
        <w:r>
          <w:t>i</w:t>
        </w:r>
      </w:ins>
      <w:ins w:id="58" w:author="Luca Vercelli" w:date="2021-02-24T15:02:00Z">
        <w:r>
          <w:t xml:space="preserve"> LUL).</w:t>
        </w:r>
      </w:ins>
    </w:p>
    <w:p w14:paraId="7E94A986" w14:textId="6F0DF8B2" w:rsidR="009E39F4" w:rsidRDefault="009E39F4" w:rsidP="00CB7F62">
      <w:pPr>
        <w:pStyle w:val="Paragrafoelenco"/>
        <w:numPr>
          <w:ilvl w:val="0"/>
          <w:numId w:val="5"/>
        </w:numPr>
        <w:rPr>
          <w:ins w:id="59" w:author="Luca Vercelli" w:date="2021-02-24T14:58:00Z"/>
        </w:rPr>
      </w:pPr>
      <w:ins w:id="60" w:author="Luca Vercelli" w:date="2021-02-24T14:59:00Z">
        <w:r>
          <w:t>Nelle date designate, i rapportini cartacei verranno firmati</w:t>
        </w:r>
      </w:ins>
      <w:ins w:id="61" w:author="Luca Vercelli" w:date="2021-02-24T15:03:00Z">
        <w:r>
          <w:t>,</w:t>
        </w:r>
      </w:ins>
      <w:ins w:id="62" w:author="Luca Vercelli" w:date="2021-02-24T14:59:00Z">
        <w:r>
          <w:t xml:space="preserve"> sia dal dipendente che dal </w:t>
        </w:r>
        <w:r w:rsidRPr="009E39F4">
          <w:rPr>
            <w:i/>
            <w:rPrChange w:id="63" w:author="Luca Vercelli" w:date="2021-02-24T15:00:00Z">
              <w:rPr/>
            </w:rPrChange>
          </w:rPr>
          <w:t>supervisor</w:t>
        </w:r>
        <w:r>
          <w:t xml:space="preserve"> di progetto.</w:t>
        </w:r>
      </w:ins>
    </w:p>
    <w:p w14:paraId="5555CCB6" w14:textId="778C011E" w:rsidR="009E39F4" w:rsidRDefault="009E39F4">
      <w:pPr>
        <w:rPr>
          <w:ins w:id="64" w:author="Luca Vercelli" w:date="2021-02-24T15:00:00Z"/>
        </w:rPr>
        <w:pPrChange w:id="65" w:author="Luca Vercelli" w:date="2021-02-24T15:00:00Z">
          <w:pPr>
            <w:pStyle w:val="Paragrafoelenco"/>
            <w:numPr>
              <w:numId w:val="5"/>
            </w:numPr>
            <w:tabs>
              <w:tab w:val="num" w:pos="0"/>
            </w:tabs>
            <w:ind w:hanging="360"/>
          </w:pPr>
        </w:pPrChange>
      </w:pPr>
      <w:ins w:id="66" w:author="Luca Vercelli" w:date="2021-02-24T15:00:00Z">
        <w:r>
          <w:t xml:space="preserve">Quando necessario, </w:t>
        </w:r>
      </w:ins>
      <w:ins w:id="67" w:author="Luca Vercelli" w:date="2021-02-24T15:01:00Z">
        <w:r>
          <w:t>sicuramente a fine progetto ma eventualmente anche in corso d’opera, potranno essere stampati i report del budget.</w:t>
        </w:r>
      </w:ins>
    </w:p>
    <w:p w14:paraId="4C4FCFDB" w14:textId="77777777" w:rsidR="009E39F4" w:rsidRDefault="009E39F4">
      <w:pPr>
        <w:rPr>
          <w:ins w:id="68" w:author="Luca Vercelli" w:date="2021-02-24T14:55:00Z"/>
        </w:rPr>
        <w:pPrChange w:id="69" w:author="Luca Vercelli" w:date="2021-02-24T15:00:00Z">
          <w:pPr>
            <w:pStyle w:val="Paragrafoelenco"/>
            <w:numPr>
              <w:numId w:val="5"/>
            </w:numPr>
            <w:tabs>
              <w:tab w:val="num" w:pos="0"/>
            </w:tabs>
            <w:ind w:hanging="360"/>
          </w:pPr>
        </w:pPrChange>
      </w:pPr>
    </w:p>
    <w:p w14:paraId="3400AE8E" w14:textId="3DDAA4CE" w:rsidR="00D144AE" w:rsidDel="009E39F4" w:rsidRDefault="00F715CF">
      <w:pPr>
        <w:pStyle w:val="Paragrafoelenco"/>
        <w:numPr>
          <w:ilvl w:val="0"/>
          <w:numId w:val="5"/>
        </w:numPr>
        <w:rPr>
          <w:del w:id="70" w:author="Luca Vercelli" w:date="2021-02-24T15:00:00Z"/>
        </w:rPr>
      </w:pPr>
      <w:del w:id="71" w:author="Luca Vercelli" w:date="2021-02-24T15:00:00Z">
        <w:r w:rsidDel="009E39F4">
          <w:delText>A questo punto, sarà possibile generare i due report del budget.</w:delText>
        </w:r>
      </w:del>
    </w:p>
    <w:p w14:paraId="19353B7B" w14:textId="4D3A2FFD" w:rsidR="00D144AE" w:rsidDel="009E39F4" w:rsidRDefault="00F715CF">
      <w:pPr>
        <w:rPr>
          <w:del w:id="72" w:author="Luca Vercelli" w:date="2021-02-24T15:00:00Z"/>
        </w:rPr>
      </w:pPr>
      <w:del w:id="73" w:author="Luca Vercelli" w:date="2021-02-24T15:00:00Z">
        <w:r w:rsidDel="009E39F4">
          <w:delText>In caso di controlli sarà possibile ristampare i rapportini. In questo caso i rapportini usciranno dal sistema riportando le ore dichiarate dal dipendente.</w:delText>
        </w:r>
      </w:del>
    </w:p>
    <w:p w14:paraId="2A379282" w14:textId="77777777" w:rsidR="00D144AE" w:rsidRDefault="00D144AE"/>
    <w:p w14:paraId="30FC613D" w14:textId="77777777" w:rsidR="00D144AE" w:rsidRDefault="00F715CF">
      <w:pPr>
        <w:pStyle w:val="Titolo2"/>
      </w:pPr>
      <w:r>
        <w:t>Anagrafiche di Panthera</w:t>
      </w:r>
    </w:p>
    <w:p w14:paraId="5D2B3D19" w14:textId="5A425480" w:rsidR="00D144AE" w:rsidRDefault="00F715CF">
      <w:r>
        <w:t xml:space="preserve">Alcuni dati necessari ai calcoli (in particolare i costi) sono presenti sul database SQL Server </w:t>
      </w:r>
      <w:del w:id="74" w:author="Luca Vercelli" w:date="2021-02-11T11:42:00Z">
        <w:r w:rsidDel="00F1707C">
          <w:delText xml:space="preserve">di </w:delText>
        </w:r>
      </w:del>
      <w:ins w:id="75" w:author="Luca Vercelli" w:date="2021-02-11T11:42:00Z">
        <w:r w:rsidR="00F1707C">
          <w:t xml:space="preserve">del software gestionale </w:t>
        </w:r>
      </w:ins>
      <w:r>
        <w:t>Panthera.</w:t>
      </w:r>
    </w:p>
    <w:p w14:paraId="5ED3BD0D" w14:textId="77777777" w:rsidR="00D144AE" w:rsidRDefault="00F715CF">
      <w:r>
        <w:t xml:space="preserve">I dati di Panthera </w:t>
      </w:r>
      <w:r>
        <w:rPr>
          <w:b/>
        </w:rPr>
        <w:t>non</w:t>
      </w:r>
      <w:r>
        <w:t xml:space="preserve"> saranno duplicati nel database locale, salvo dove indispensabile. Vengono acceduti solamente quando necessario.</w:t>
      </w:r>
    </w:p>
    <w:p w14:paraId="7C0874CF" w14:textId="0F5A9978" w:rsidR="00D144AE" w:rsidRDefault="00F715CF">
      <w:r>
        <w:t xml:space="preserve">I dati che possono interessarci sono: Anagrafica dipendente (nome, cognome, </w:t>
      </w:r>
      <w:del w:id="76" w:author="Luca Vercelli" w:date="2021-02-12T15:46:00Z">
        <w:r w:rsidDel="00B626CD">
          <w:delText>mansione</w:delText>
        </w:r>
      </w:del>
      <w:ins w:id="77" w:author="Luca Vercelli" w:date="2021-02-12T15:46:00Z">
        <w:r w:rsidR="00B626CD">
          <w:t>matricola</w:t>
        </w:r>
      </w:ins>
      <w:r>
        <w:t xml:space="preserve">) e costo orario </w:t>
      </w:r>
      <w:ins w:id="78" w:author="Gabriele Martino" w:date="2021-02-02T12:02:00Z">
        <w:r>
          <w:t>dipendente di tipo “ricerca&amp;sviluppo”</w:t>
        </w:r>
      </w:ins>
      <w:del w:id="79" w:author="Gabriele Martino" w:date="2021-02-02T12:02:00Z">
        <w:r>
          <w:delText>di ciascuno relativo a ricerca&amp;sviluppo</w:delText>
        </w:r>
      </w:del>
      <w:r>
        <w:t>.</w:t>
      </w:r>
    </w:p>
    <w:p w14:paraId="6B762846" w14:textId="77777777" w:rsidR="00D144AE" w:rsidRDefault="00F715CF">
      <w:pPr>
        <w:rPr>
          <w:ins w:id="80" w:author="Luca Vercelli" w:date="2021-02-12T16:17:00Z"/>
        </w:rPr>
      </w:pPr>
      <w:r>
        <w:t>Tutti i dipendenti sono censiti in Panthera come risorse di livello matricola, e i costi orari sono salvati all’interno della risorsa stessa. I costi possono variare nel tempo, e sono ivi storicizzati. Esistono attualmente tre diversi “tipi di costo”.</w:t>
      </w:r>
    </w:p>
    <w:p w14:paraId="11DF5821" w14:textId="6E2FA785" w:rsidR="0094148D" w:rsidRDefault="0094148D">
      <w:ins w:id="81" w:author="Luca Vercelli" w:date="2021-02-12T16:17:00Z">
        <w:r>
          <w:t xml:space="preserve">Tutte le tabelle di </w:t>
        </w:r>
      </w:ins>
      <w:ins w:id="82" w:author="Luca Vercelli" w:date="2021-02-12T16:29:00Z">
        <w:r w:rsidR="00832075">
          <w:t>P</w:t>
        </w:r>
      </w:ins>
      <w:ins w:id="83" w:author="Luca Vercelli" w:date="2021-02-12T16:17:00Z">
        <w:r>
          <w:t xml:space="preserve">anthera verranno filtrate per </w:t>
        </w:r>
        <w:r w:rsidRPr="0094148D">
          <w:rPr>
            <w:b/>
            <w:rPrChange w:id="84" w:author="Luca Vercelli" w:date="2021-02-12T16:17:00Z">
              <w:rPr/>
            </w:rPrChange>
          </w:rPr>
          <w:t>ID_AZIENDA=’001’</w:t>
        </w:r>
        <w:r>
          <w:t>.</w:t>
        </w:r>
      </w:ins>
      <w:ins w:id="85" w:author="Luca Vercelli" w:date="2021-02-12T16:29:00Z">
        <w:r w:rsidR="00832075">
          <w:t xml:space="preserve"> </w:t>
        </w:r>
      </w:ins>
    </w:p>
    <w:p w14:paraId="2EF40808" w14:textId="77777777" w:rsidR="00D144AE" w:rsidRDefault="00D144AE"/>
    <w:p w14:paraId="62E4E575" w14:textId="77777777" w:rsidR="00D144AE" w:rsidRDefault="00F715CF">
      <w:pPr>
        <w:pStyle w:val="Titolo2"/>
      </w:pPr>
      <w:r>
        <w:t>Funzioni disponibili</w:t>
      </w:r>
    </w:p>
    <w:p w14:paraId="0243AF72" w14:textId="77777777" w:rsidR="00D144AE" w:rsidRDefault="00D144AE"/>
    <w:p w14:paraId="79AE5824" w14:textId="77777777" w:rsidR="00D144AE" w:rsidRDefault="00F715CF">
      <w:pPr>
        <w:pStyle w:val="Titolo3"/>
      </w:pPr>
      <w:r>
        <w:t>Griglia dei progetti.</w:t>
      </w:r>
    </w:p>
    <w:p w14:paraId="307851F8" w14:textId="77777777" w:rsidR="00D144AE" w:rsidRDefault="00F715CF">
      <w:r>
        <w:t xml:space="preserve">Occorre una pagina che mostri l’elenco dei progetti presenti a sistema. Dalla griglia dei progetti essere possibile creare, modificare, eliminare i progetti. Deve essere prevista una funzione di ricerca per </w:t>
      </w:r>
      <w:ins w:id="86" w:author="Gabriele Martino" w:date="2021-02-02T12:02:00Z">
        <w:r>
          <w:t xml:space="preserve">acronimo, </w:t>
        </w:r>
      </w:ins>
      <w:r>
        <w:t>titolo e descrizione.</w:t>
      </w:r>
    </w:p>
    <w:p w14:paraId="12ED6F70" w14:textId="77777777" w:rsidR="00D144AE" w:rsidRDefault="00D144AE"/>
    <w:p w14:paraId="39D8D515" w14:textId="77777777" w:rsidR="00D144AE" w:rsidRDefault="00F715CF">
      <w:pPr>
        <w:pStyle w:val="Titolo3"/>
      </w:pPr>
      <w:r>
        <w:t>Maschera di immissione/modifica del progetto</w:t>
      </w:r>
    </w:p>
    <w:p w14:paraId="4E7365B6" w14:textId="77777777" w:rsidR="00D144AE" w:rsidRDefault="00F715CF">
      <w:r>
        <w:t>I dati da imputare sono i seguenti:</w:t>
      </w:r>
    </w:p>
    <w:p w14:paraId="3C11E437" w14:textId="77777777" w:rsidR="00D144AE" w:rsidRDefault="00F715CF">
      <w:pPr>
        <w:numPr>
          <w:ilvl w:val="0"/>
          <w:numId w:val="2"/>
        </w:numPr>
        <w:spacing w:after="0" w:line="240" w:lineRule="auto"/>
      </w:pPr>
      <w:r>
        <w:t>Progetto</w:t>
      </w:r>
    </w:p>
    <w:p w14:paraId="156CD771" w14:textId="77777777" w:rsidR="00D144AE" w:rsidRDefault="00F715CF">
      <w:pPr>
        <w:numPr>
          <w:ilvl w:val="1"/>
          <w:numId w:val="2"/>
        </w:numPr>
        <w:spacing w:after="0" w:line="240" w:lineRule="auto"/>
      </w:pPr>
      <w:ins w:id="87" w:author="Gabriele Martino" w:date="2021-02-02T12:02:00Z">
        <w:r>
          <w:t>Acronimo</w:t>
        </w:r>
      </w:ins>
    </w:p>
    <w:p w14:paraId="0B91CC24" w14:textId="77777777" w:rsidR="00D144AE" w:rsidRDefault="00F715CF">
      <w:pPr>
        <w:numPr>
          <w:ilvl w:val="1"/>
          <w:numId w:val="2"/>
        </w:numPr>
        <w:spacing w:after="0" w:line="240" w:lineRule="auto"/>
        <w:jc w:val="both"/>
        <w:pPrChange w:id="88" w:author="Luca Vercelli" w:date="2021-02-11T08:59:00Z">
          <w:pPr>
            <w:numPr>
              <w:ilvl w:val="1"/>
              <w:numId w:val="2"/>
            </w:numPr>
            <w:tabs>
              <w:tab w:val="num" w:pos="720"/>
            </w:tabs>
            <w:spacing w:after="0" w:line="240" w:lineRule="auto"/>
            <w:ind w:left="720" w:hanging="360"/>
          </w:pPr>
        </w:pPrChange>
      </w:pPr>
      <w:r>
        <w:t>Titolo</w:t>
      </w:r>
    </w:p>
    <w:p w14:paraId="73513C7E" w14:textId="77777777" w:rsidR="00D144AE" w:rsidRDefault="00F715CF">
      <w:pPr>
        <w:numPr>
          <w:ilvl w:val="1"/>
          <w:numId w:val="2"/>
        </w:numPr>
        <w:spacing w:after="0" w:line="240" w:lineRule="auto"/>
      </w:pPr>
      <w:ins w:id="89" w:author="Gabriele Martino" w:date="2021-02-02T12:02:00Z">
        <w:r>
          <w:t>Grant Number</w:t>
        </w:r>
      </w:ins>
    </w:p>
    <w:p w14:paraId="0E8AAF8D" w14:textId="77777777" w:rsidR="00D144AE" w:rsidRDefault="00F715CF">
      <w:pPr>
        <w:numPr>
          <w:ilvl w:val="1"/>
          <w:numId w:val="2"/>
        </w:numPr>
        <w:spacing w:after="0" w:line="240" w:lineRule="auto"/>
      </w:pPr>
      <w:ins w:id="90" w:author="Gabriele Martino" w:date="2021-02-02T12:02:00Z">
        <w:r>
          <w:t>Abstract (facoltativo)</w:t>
        </w:r>
      </w:ins>
    </w:p>
    <w:p w14:paraId="797D7EC6" w14:textId="77777777" w:rsidR="00D144AE" w:rsidRDefault="00F715CF">
      <w:pPr>
        <w:numPr>
          <w:ilvl w:val="1"/>
          <w:numId w:val="2"/>
        </w:numPr>
        <w:spacing w:after="0" w:line="240" w:lineRule="auto"/>
        <w:rPr>
          <w:del w:id="91" w:author="Gabriele Martino" w:date="2021-02-02T12:02:00Z"/>
        </w:rPr>
      </w:pPr>
      <w:del w:id="92" w:author="Gabriele Martino" w:date="2021-02-02T12:02:00Z">
        <w:r>
          <w:delText>descrizione progetto</w:delText>
        </w:r>
      </w:del>
    </w:p>
    <w:p w14:paraId="5E7567DE" w14:textId="77777777" w:rsidR="00D144AE" w:rsidRDefault="00F715CF">
      <w:pPr>
        <w:numPr>
          <w:ilvl w:val="1"/>
          <w:numId w:val="2"/>
        </w:numPr>
        <w:spacing w:after="0" w:line="240" w:lineRule="auto"/>
      </w:pPr>
      <w:r>
        <w:t xml:space="preserve">elenco dei </w:t>
      </w:r>
      <w:ins w:id="93" w:author="Gabriele Martino" w:date="2021-02-02T12:02:00Z">
        <w:r>
          <w:t>workpackage</w:t>
        </w:r>
      </w:ins>
      <w:del w:id="94" w:author="Gabriele Martino" w:date="2021-02-02T12:02:00Z">
        <w:r>
          <w:delText>task</w:delText>
        </w:r>
      </w:del>
    </w:p>
    <w:p w14:paraId="591E85E4" w14:textId="77777777" w:rsidR="00D144AE" w:rsidRDefault="00F715CF">
      <w:pPr>
        <w:numPr>
          <w:ilvl w:val="2"/>
          <w:numId w:val="2"/>
        </w:numPr>
        <w:spacing w:after="0" w:line="240" w:lineRule="auto"/>
      </w:pPr>
      <w:ins w:id="95" w:author="Gabriele Martino" w:date="2021-02-02T12:02:00Z">
        <w:r>
          <w:t>numero</w:t>
        </w:r>
      </w:ins>
    </w:p>
    <w:p w14:paraId="0303584B" w14:textId="77777777" w:rsidR="00D144AE" w:rsidRDefault="00F715CF">
      <w:pPr>
        <w:numPr>
          <w:ilvl w:val="2"/>
          <w:numId w:val="2"/>
        </w:numPr>
        <w:spacing w:after="0" w:line="240" w:lineRule="auto"/>
      </w:pPr>
      <w:r>
        <w:t>titolo</w:t>
      </w:r>
    </w:p>
    <w:p w14:paraId="325EEE45" w14:textId="77777777" w:rsidR="00D144AE" w:rsidRDefault="00F715CF">
      <w:pPr>
        <w:numPr>
          <w:ilvl w:val="2"/>
          <w:numId w:val="2"/>
        </w:numPr>
        <w:spacing w:after="0" w:line="240" w:lineRule="auto"/>
      </w:pPr>
      <w:r>
        <w:t>descrizione</w:t>
      </w:r>
      <w:ins w:id="96" w:author="Gabriele Martino" w:date="2021-02-02T12:02:00Z">
        <w:r>
          <w:t xml:space="preserve"> (facoltativa)</w:t>
        </w:r>
      </w:ins>
    </w:p>
    <w:p w14:paraId="7EE7894F" w14:textId="77777777" w:rsidR="00D144AE" w:rsidRDefault="00F715CF">
      <w:pPr>
        <w:numPr>
          <w:ilvl w:val="2"/>
          <w:numId w:val="2"/>
        </w:numPr>
        <w:spacing w:after="0" w:line="240" w:lineRule="auto"/>
      </w:pPr>
      <w:r>
        <w:lastRenderedPageBreak/>
        <w:t xml:space="preserve">data inizio </w:t>
      </w:r>
    </w:p>
    <w:p w14:paraId="138B8E0B" w14:textId="77777777" w:rsidR="00D144AE" w:rsidRDefault="00F715CF">
      <w:pPr>
        <w:numPr>
          <w:ilvl w:val="2"/>
          <w:numId w:val="2"/>
        </w:numPr>
        <w:spacing w:after="0" w:line="240" w:lineRule="auto"/>
      </w:pPr>
      <w:r>
        <w:t>data fine</w:t>
      </w:r>
    </w:p>
    <w:p w14:paraId="6BD4F6AA" w14:textId="77777777" w:rsidR="00D144AE" w:rsidRDefault="00F715CF">
      <w:pPr>
        <w:numPr>
          <w:ilvl w:val="2"/>
          <w:numId w:val="2"/>
        </w:numPr>
        <w:spacing w:after="0" w:line="240" w:lineRule="auto"/>
      </w:pPr>
      <w:r>
        <w:t xml:space="preserve">monte ore </w:t>
      </w:r>
    </w:p>
    <w:p w14:paraId="6407BA36" w14:textId="77777777" w:rsidR="00D144AE" w:rsidRDefault="00F715CF">
      <w:pPr>
        <w:numPr>
          <w:ilvl w:val="2"/>
          <w:numId w:val="2"/>
        </w:numPr>
        <w:spacing w:after="0" w:line="240" w:lineRule="auto"/>
      </w:pPr>
      <w:r>
        <w:t>elenco persone assegnate</w:t>
      </w:r>
    </w:p>
    <w:p w14:paraId="177F9D89" w14:textId="77777777" w:rsidR="00D144AE" w:rsidRDefault="00F715CF">
      <w:pPr>
        <w:numPr>
          <w:ilvl w:val="1"/>
          <w:numId w:val="2"/>
        </w:numPr>
        <w:spacing w:after="0" w:line="240" w:lineRule="auto"/>
      </w:pPr>
      <w:r>
        <w:t xml:space="preserve">monte ore totale (vincola monte ore dei </w:t>
      </w:r>
      <w:ins w:id="97" w:author="Gabriele Martino" w:date="2021-02-02T12:02:00Z">
        <w:r>
          <w:t>WP</w:t>
        </w:r>
      </w:ins>
      <w:del w:id="98" w:author="Gabriele Martino" w:date="2021-02-02T12:02:00Z">
        <w:r>
          <w:delText>task</w:delText>
        </w:r>
      </w:del>
      <w:r>
        <w:t>)</w:t>
      </w:r>
    </w:p>
    <w:p w14:paraId="15CB442C" w14:textId="77777777" w:rsidR="00D144AE" w:rsidRDefault="00F715CF">
      <w:pPr>
        <w:numPr>
          <w:ilvl w:val="1"/>
          <w:numId w:val="2"/>
        </w:numPr>
        <w:spacing w:after="0" w:line="240" w:lineRule="auto"/>
      </w:pPr>
      <w:r>
        <w:t xml:space="preserve">data inizio (vincola data inizio dei </w:t>
      </w:r>
      <w:ins w:id="99" w:author="Gabriele Martino" w:date="2021-02-02T12:02:00Z">
        <w:r>
          <w:t>WP</w:t>
        </w:r>
      </w:ins>
      <w:del w:id="100" w:author="Gabriele Martino" w:date="2021-02-02T12:02:00Z">
        <w:r>
          <w:delText>task</w:delText>
        </w:r>
      </w:del>
      <w:r>
        <w:t>)</w:t>
      </w:r>
    </w:p>
    <w:p w14:paraId="320316B0" w14:textId="77777777" w:rsidR="00D144AE" w:rsidRDefault="00F715CF">
      <w:pPr>
        <w:numPr>
          <w:ilvl w:val="1"/>
          <w:numId w:val="2"/>
        </w:numPr>
        <w:spacing w:after="0" w:line="240" w:lineRule="auto"/>
      </w:pPr>
      <w:r>
        <w:t xml:space="preserve">data fine (vincola data fine dei </w:t>
      </w:r>
      <w:ins w:id="101" w:author="Gabriele Martino" w:date="2021-02-02T12:02:00Z">
        <w:r>
          <w:t>WP</w:t>
        </w:r>
      </w:ins>
      <w:del w:id="102" w:author="Gabriele Martino" w:date="2021-02-02T12:02:00Z">
        <w:r>
          <w:delText>task</w:delText>
        </w:r>
      </w:del>
      <w:r>
        <w:t>)</w:t>
      </w:r>
    </w:p>
    <w:p w14:paraId="3B8A3B73" w14:textId="77777777" w:rsidR="00D144AE" w:rsidRDefault="00F715CF">
      <w:pPr>
        <w:numPr>
          <w:ilvl w:val="1"/>
          <w:numId w:val="2"/>
        </w:numPr>
        <w:spacing w:after="0" w:line="240" w:lineRule="auto"/>
      </w:pPr>
      <w:r>
        <w:t>costo medio uomo mensile (a fini budget)</w:t>
      </w:r>
    </w:p>
    <w:p w14:paraId="411778A1" w14:textId="77777777" w:rsidR="00D144AE" w:rsidRDefault="00F715CF">
      <w:pPr>
        <w:numPr>
          <w:ilvl w:val="1"/>
          <w:numId w:val="2"/>
        </w:numPr>
        <w:spacing w:after="0" w:line="240" w:lineRule="auto"/>
      </w:pPr>
      <w:r>
        <w:t>“tipo costo” di Panthera da utilizzare nei consuntivi (menù a tendina)</w:t>
      </w:r>
    </w:p>
    <w:p w14:paraId="3C7B87C3" w14:textId="77777777" w:rsidR="00D144AE" w:rsidRDefault="00F715CF">
      <w:pPr>
        <w:numPr>
          <w:ilvl w:val="1"/>
          <w:numId w:val="2"/>
        </w:numPr>
        <w:spacing w:after="0" w:line="240" w:lineRule="auto"/>
      </w:pPr>
      <w:ins w:id="103" w:author="Gabriele Martino" w:date="2021-02-02T12:02:00Z">
        <w:r>
          <w:t>Supervisor (project manager)</w:t>
        </w:r>
      </w:ins>
    </w:p>
    <w:p w14:paraId="6A14246C" w14:textId="77777777" w:rsidR="00D144AE" w:rsidRDefault="00F715CF">
      <w:pPr>
        <w:numPr>
          <w:ilvl w:val="1"/>
          <w:numId w:val="2"/>
        </w:numPr>
        <w:spacing w:after="0" w:line="240" w:lineRule="auto"/>
      </w:pPr>
      <w:r>
        <w:t>elenco altre spese varie</w:t>
      </w:r>
    </w:p>
    <w:p w14:paraId="21C6223F" w14:textId="77777777" w:rsidR="00D144AE" w:rsidRDefault="00F715CF">
      <w:pPr>
        <w:numPr>
          <w:ilvl w:val="2"/>
          <w:numId w:val="2"/>
        </w:numPr>
        <w:spacing w:after="0" w:line="240" w:lineRule="auto"/>
      </w:pPr>
      <w:r>
        <w:t>descrizione</w:t>
      </w:r>
    </w:p>
    <w:p w14:paraId="491C8AA7" w14:textId="77777777" w:rsidR="00D144AE" w:rsidRDefault="00F715CF">
      <w:pPr>
        <w:numPr>
          <w:ilvl w:val="2"/>
          <w:numId w:val="2"/>
        </w:numPr>
        <w:spacing w:after="0" w:line="240" w:lineRule="auto"/>
      </w:pPr>
      <w:r>
        <w:t>importo</w:t>
      </w:r>
    </w:p>
    <w:p w14:paraId="66FFF23F" w14:textId="77777777" w:rsidR="00D144AE" w:rsidRDefault="00F715CF">
      <w:pPr>
        <w:numPr>
          <w:ilvl w:val="2"/>
          <w:numId w:val="2"/>
        </w:numPr>
        <w:spacing w:after="0" w:line="240" w:lineRule="auto"/>
      </w:pPr>
      <w:ins w:id="104" w:author="Gabriele Martino" w:date="2021-02-02T12:02:00Z">
        <w:r>
          <w:t>tipologia (campo tabellato)</w:t>
        </w:r>
      </w:ins>
    </w:p>
    <w:p w14:paraId="03FD42F7" w14:textId="77777777" w:rsidR="00D144AE" w:rsidRDefault="00F715CF">
      <w:pPr>
        <w:spacing w:after="0" w:line="240" w:lineRule="auto"/>
      </w:pPr>
      <w:r>
        <w:t xml:space="preserve">La maschera dovrà recuperare dal database Panthera nomi e matricole dei dipendenti, che poi l’utente potrà associare liberamente ai vari </w:t>
      </w:r>
      <w:ins w:id="105" w:author="Gabriele Martino" w:date="2021-02-02T12:02:00Z">
        <w:r>
          <w:t>WP</w:t>
        </w:r>
      </w:ins>
      <w:del w:id="106" w:author="Gabriele Martino" w:date="2021-02-02T12:02:00Z">
        <w:r>
          <w:delText>task</w:delText>
        </w:r>
      </w:del>
      <w:r>
        <w:t>. Dovrà recuperare anche l’elenco dei “tipi costo” disponibili</w:t>
      </w:r>
      <w:ins w:id="107" w:author="Gabriele Martino" w:date="2021-02-02T12:02:00Z">
        <w:r>
          <w:t xml:space="preserve"> secondo la relativa validità temporale</w:t>
        </w:r>
      </w:ins>
      <w:r>
        <w:t>.</w:t>
      </w:r>
    </w:p>
    <w:p w14:paraId="25FEBCAC" w14:textId="77777777" w:rsidR="00D144AE" w:rsidRDefault="00F715CF">
      <w:pPr>
        <w:spacing w:after="0" w:line="240" w:lineRule="auto"/>
      </w:pPr>
      <w:r>
        <w:t>Deve essere possibile creare, modificare, eliminare tutte le voci delle sotto-tabelle (</w:t>
      </w:r>
      <w:ins w:id="108" w:author="Gabriele Martino" w:date="2021-02-02T12:02:00Z">
        <w:r>
          <w:t>WP</w:t>
        </w:r>
      </w:ins>
      <w:del w:id="109" w:author="Gabriele Martino" w:date="2021-02-02T12:02:00Z">
        <w:r>
          <w:delText>task</w:delText>
        </w:r>
      </w:del>
      <w:r>
        <w:t>, dipendenti, voci di spesa).</w:t>
      </w:r>
    </w:p>
    <w:p w14:paraId="3898DC24" w14:textId="77777777" w:rsidR="00D144AE" w:rsidRDefault="00D144AE">
      <w:pPr>
        <w:spacing w:after="0" w:line="240" w:lineRule="auto"/>
      </w:pPr>
    </w:p>
    <w:p w14:paraId="5B4219C2" w14:textId="77777777" w:rsidR="00D144AE" w:rsidRDefault="00F715CF">
      <w:pPr>
        <w:spacing w:after="0" w:line="240" w:lineRule="auto"/>
      </w:pPr>
      <w:r>
        <w:t>Sulla maschera potremmo fare apparire, in sola lettura, per comodità dell’utente, alcuni campi statistici calcolati sul momento, quali:</w:t>
      </w:r>
    </w:p>
    <w:p w14:paraId="11E308A9" w14:textId="77777777" w:rsidR="00D144AE" w:rsidRDefault="00F715CF">
      <w:pPr>
        <w:pStyle w:val="Paragrafoelenco"/>
        <w:numPr>
          <w:ilvl w:val="0"/>
          <w:numId w:val="3"/>
        </w:numPr>
        <w:spacing w:after="0" w:line="240" w:lineRule="auto"/>
      </w:pPr>
      <w:r>
        <w:t>il “budget” del progetto, calcolato come prodotto del “costo medio uomo” per il “monte ore totale”</w:t>
      </w:r>
    </w:p>
    <w:p w14:paraId="4DD0056C" w14:textId="77777777" w:rsidR="00D144AE" w:rsidRDefault="00F715CF">
      <w:pPr>
        <w:pStyle w:val="Paragrafoelenco"/>
        <w:numPr>
          <w:ilvl w:val="0"/>
          <w:numId w:val="3"/>
        </w:numPr>
        <w:spacing w:after="0" w:line="240" w:lineRule="auto"/>
        <w:jc w:val="both"/>
        <w:pPrChange w:id="110" w:author="Luca Vercelli" w:date="2021-02-25T10:09:00Z">
          <w:pPr>
            <w:pStyle w:val="Paragrafoelenco"/>
            <w:numPr>
              <w:numId w:val="3"/>
            </w:numPr>
            <w:tabs>
              <w:tab w:val="num" w:pos="0"/>
            </w:tabs>
            <w:spacing w:after="0" w:line="240" w:lineRule="auto"/>
            <w:ind w:hanging="360"/>
          </w:pPr>
        </w:pPrChange>
      </w:pPr>
      <w:r>
        <w:t>il “totale delle spese”</w:t>
      </w:r>
    </w:p>
    <w:p w14:paraId="406CEBC2" w14:textId="77777777" w:rsidR="00D144AE" w:rsidRDefault="00D144AE">
      <w:pPr>
        <w:spacing w:after="0" w:line="240" w:lineRule="auto"/>
      </w:pPr>
    </w:p>
    <w:p w14:paraId="2D9D3E0E" w14:textId="77777777" w:rsidR="00D144AE" w:rsidRDefault="00F715CF">
      <w:pPr>
        <w:pStyle w:val="Titolo3"/>
      </w:pPr>
      <w:r>
        <w:t>Importazione LUL</w:t>
      </w:r>
    </w:p>
    <w:p w14:paraId="04626AFE" w14:textId="77777777" w:rsidR="00D144AE" w:rsidRDefault="00F715CF">
      <w:r>
        <w:t>Occorre una pagina da cui uploadare il/i file contenenti i dati di presenza dei dipendenti.</w:t>
      </w:r>
    </w:p>
    <w:p w14:paraId="4EAF45D3" w14:textId="77777777" w:rsidR="00D144AE" w:rsidRDefault="00F715CF">
      <w:r>
        <w:t>Il formato di esportazione non è ancora noto, presumibilmente XLSX.</w:t>
      </w:r>
      <w:r>
        <w:rPr>
          <w:rStyle w:val="Richiamoallanotaapidipagina"/>
        </w:rPr>
        <w:footnoteReference w:id="1"/>
      </w:r>
    </w:p>
    <w:p w14:paraId="3516884B" w14:textId="42AC32A9" w:rsidR="00D144AE" w:rsidRDefault="00F715CF">
      <w:r>
        <w:t xml:space="preserve">I dati contenuti saranno salvati in un’opportuna tabella del database locale. Tale tabella dovrà salvare queste informazioni: matricola dipendente, data, numero ore </w:t>
      </w:r>
      <w:ins w:id="111" w:author="Gabriele Martino" w:date="2021-02-02T12:02:00Z">
        <w:r>
          <w:t>ordinarie lavorate</w:t>
        </w:r>
      </w:ins>
      <w:r>
        <w:t>.</w:t>
      </w:r>
      <w:ins w:id="112" w:author="Luca Vercelli" w:date="2021-02-11T09:31:00Z">
        <w:r w:rsidR="00357567">
          <w:t xml:space="preserve"> (Lo straordinario è riportato separatamente e verrà ignorato).</w:t>
        </w:r>
      </w:ins>
    </w:p>
    <w:p w14:paraId="3C777A84" w14:textId="77777777" w:rsidR="00D144AE" w:rsidRDefault="00F715CF">
      <w:r>
        <w:t>Occorre prevedere che i dati possano essere ri-caricati in caso di errore. In questo caso, dopo opportuna conferma dell’utente, i dati preesistenti saranno cancellati e sostituiti.</w:t>
      </w:r>
    </w:p>
    <w:p w14:paraId="4EA3E88D" w14:textId="77777777" w:rsidR="00D144AE" w:rsidRDefault="00F715CF">
      <w:r>
        <w:t xml:space="preserve">Non sappiamo ancora quali dati siano qui presenti, ipotizziamo che per ogni anagrafica del dipendente siano riportate le ore lavorate ogni giorno. </w:t>
      </w:r>
      <w:del w:id="113" w:author="Gabriele Martino" w:date="2021-02-02T12:02:00Z">
        <w:r>
          <w:delText xml:space="preserve">Potrebbero essere divise le ore normali dagli straordinari, nel qual caso le dovremo accorpare. </w:delText>
        </w:r>
      </w:del>
      <w:r>
        <w:t>Non ci interessano gli orari.</w:t>
      </w:r>
    </w:p>
    <w:p w14:paraId="011D57D2" w14:textId="77777777" w:rsidR="00D144AE" w:rsidRDefault="00D144AE"/>
    <w:p w14:paraId="5DBECAA9" w14:textId="77777777" w:rsidR="00D144AE" w:rsidRDefault="00F715CF">
      <w:pPr>
        <w:pStyle w:val="Titolo3"/>
      </w:pPr>
      <w:r>
        <w:t>Esportazione rapportini dipendente Excel da compilare</w:t>
      </w:r>
    </w:p>
    <w:p w14:paraId="7B719826" w14:textId="74853D84" w:rsidR="00D144AE" w:rsidRDefault="00F715CF">
      <w:r>
        <w:t>Questa funzione prende come unico parametro il mese di cui si intende eseguire la generazione dei rapportini. Genera un file ZIP contenente tanti file Excel, uno per ogni dipendente</w:t>
      </w:r>
      <w:ins w:id="114" w:author="Luca Vercelli" w:date="2021-02-25T10:38:00Z">
        <w:r w:rsidR="00D63068">
          <w:t xml:space="preserve"> e per ogni progetto</w:t>
        </w:r>
      </w:ins>
      <w:r>
        <w:t>.</w:t>
      </w:r>
      <w:ins w:id="115" w:author="Luca Vercelli" w:date="2021-03-04T08:53:00Z">
        <w:r w:rsidR="00FC6293">
          <w:t xml:space="preserve"> Il nome del file conterrà la matricola del dipendente e l’acronimo del progetto.</w:t>
        </w:r>
      </w:ins>
    </w:p>
    <w:p w14:paraId="4FE6DE8B" w14:textId="77777777" w:rsidR="00D144AE" w:rsidRDefault="00F715CF">
      <w:r>
        <w:t>Ogni foglio dipendente riporterà in alto le date del mese, a sinistra l’elenco di tutti i progetti/</w:t>
      </w:r>
      <w:ins w:id="116" w:author="Gabriele Martino" w:date="2021-02-02T12:02:00Z">
        <w:r>
          <w:t>WP</w:t>
        </w:r>
      </w:ins>
      <w:del w:id="117" w:author="Gabriele Martino" w:date="2021-02-02T12:02:00Z">
        <w:r>
          <w:delText>task</w:delText>
        </w:r>
      </w:del>
      <w:r>
        <w:t xml:space="preserve"> associati all’utente.</w:t>
      </w:r>
    </w:p>
    <w:p w14:paraId="66F45455" w14:textId="5F8489A9" w:rsidR="00D144AE" w:rsidRDefault="00F715CF">
      <w:r>
        <w:lastRenderedPageBreak/>
        <w:t>Sulla seconda riga saranno indicate le festivit</w:t>
      </w:r>
      <w:ins w:id="118" w:author="Luca Vercelli" w:date="2021-02-11T09:01:00Z">
        <w:r w:rsidR="00D71821">
          <w:t>à</w:t>
        </w:r>
      </w:ins>
      <w:del w:id="119" w:author="Luca Vercelli" w:date="2021-02-11T09:01:00Z">
        <w:r w:rsidDel="00D71821">
          <w:delText>à</w:delText>
        </w:r>
      </w:del>
      <w:del w:id="120" w:author="Luca Vercelli" w:date="2021-02-12T15:41:00Z">
        <w:r w:rsidDel="00BE113D">
          <w:delText>.</w:delText>
        </w:r>
      </w:del>
      <w:ins w:id="121" w:author="Luca Vercelli" w:date="2021-02-12T15:41:00Z">
        <w:r w:rsidR="00BE113D">
          <w:t>, estrapolate dai LUL (</w:t>
        </w:r>
      </w:ins>
      <w:ins w:id="122" w:author="Luca Vercelli" w:date="2021-02-12T15:42:00Z">
        <w:r w:rsidR="00BE113D">
          <w:t>potranno apparire</w:t>
        </w:r>
      </w:ins>
      <w:ins w:id="123" w:author="Luca Vercelli" w:date="2021-02-12T15:41:00Z">
        <w:r w:rsidR="00BE113D">
          <w:t xml:space="preserve"> solo in fase di ristampa)</w:t>
        </w:r>
      </w:ins>
      <w:del w:id="124" w:author="Luca Vercelli" w:date="2021-02-11T08:49:00Z">
        <w:r w:rsidDel="00C748E2">
          <w:rPr>
            <w:rStyle w:val="Richiamoallanotaapidipagina"/>
          </w:rPr>
          <w:footnoteReference w:id="2"/>
        </w:r>
      </w:del>
    </w:p>
    <w:p w14:paraId="465438EA" w14:textId="3BD763BD" w:rsidR="00D144AE" w:rsidRDefault="00F715CF">
      <w:ins w:id="127" w:author="Gabriele Martino" w:date="2021-02-02T12:02:00Z">
        <w:r>
          <w:t>Sulla terza riga saranno indicate le ore effettivamente lavorate</w:t>
        </w:r>
        <w:del w:id="128" w:author="Luca Vercelli" w:date="2021-02-12T15:42:00Z">
          <w:r w:rsidDel="00BE113D">
            <w:delText xml:space="preserve"> (</w:delText>
          </w:r>
        </w:del>
      </w:ins>
      <w:ins w:id="129" w:author="Luca Vercelli" w:date="2021-02-12T15:42:00Z">
        <w:r w:rsidR="00BE113D">
          <w:t xml:space="preserve">, </w:t>
        </w:r>
      </w:ins>
      <w:ins w:id="130" w:author="Gabriele Martino" w:date="2021-02-02T12:02:00Z">
        <w:r>
          <w:t>estrapolate dai LUL</w:t>
        </w:r>
      </w:ins>
      <w:ins w:id="131" w:author="Luca Vercelli" w:date="2021-02-12T15:42:00Z">
        <w:r w:rsidR="00BE113D">
          <w:t xml:space="preserve"> (potranno apparire solo in fase di ristampa</w:t>
        </w:r>
      </w:ins>
      <w:ins w:id="132" w:author="Gabriele Martino" w:date="2021-02-02T12:02:00Z">
        <w:r>
          <w:t>)</w:t>
        </w:r>
      </w:ins>
    </w:p>
    <w:p w14:paraId="28184266" w14:textId="77777777" w:rsidR="00D144AE" w:rsidRDefault="00F715CF">
      <w:ins w:id="133" w:author="Gabriele Martino" w:date="2021-02-02T12:02:00Z">
        <w:r>
          <w:t>Sulla quarta riga saranno indicate le ore rendicontate per tale giorno (tot ore)</w:t>
        </w:r>
      </w:ins>
    </w:p>
    <w:p w14:paraId="45B81148" w14:textId="77777777" w:rsidR="00D144AE" w:rsidRDefault="00F715CF">
      <w:ins w:id="134" w:author="Gabriele Martino" w:date="2021-02-02T12:02:00Z">
        <w:r>
          <w:t>Sulla quinta riga saranno indicate le ore rimanenti (ore lavorate – ore rendicontate)</w:t>
        </w:r>
      </w:ins>
    </w:p>
    <w:p w14:paraId="417BC2E9" w14:textId="77777777" w:rsidR="00D144AE" w:rsidRDefault="00F715CF">
      <w:r>
        <w:t>Esempio:</w:t>
      </w:r>
    </w:p>
    <w:tbl>
      <w:tblPr>
        <w:tblStyle w:val="Grigliatabella"/>
        <w:tblW w:w="9628" w:type="dxa"/>
        <w:tblLayout w:type="fixed"/>
        <w:tblLook w:val="04A0" w:firstRow="1" w:lastRow="0" w:firstColumn="1" w:lastColumn="0" w:noHBand="0" w:noVBand="1"/>
      </w:tblPr>
      <w:tblGrid>
        <w:gridCol w:w="1057"/>
        <w:gridCol w:w="1055"/>
        <w:gridCol w:w="1037"/>
        <w:gridCol w:w="1250"/>
        <w:gridCol w:w="1059"/>
        <w:gridCol w:w="1039"/>
        <w:gridCol w:w="1035"/>
        <w:gridCol w:w="1061"/>
        <w:gridCol w:w="1035"/>
      </w:tblGrid>
      <w:tr w:rsidR="00D144AE" w14:paraId="5680B345" w14:textId="77777777">
        <w:tc>
          <w:tcPr>
            <w:tcW w:w="1056" w:type="dxa"/>
          </w:tcPr>
          <w:p w14:paraId="43F1309F" w14:textId="77777777" w:rsidR="00D144AE" w:rsidRDefault="00D144AE">
            <w:pPr>
              <w:widowControl w:val="0"/>
              <w:rPr>
                <w:rFonts w:ascii="Calibri" w:eastAsia="Calibri" w:hAnsi="Calibri"/>
              </w:rPr>
            </w:pPr>
          </w:p>
        </w:tc>
        <w:tc>
          <w:tcPr>
            <w:tcW w:w="1055" w:type="dxa"/>
          </w:tcPr>
          <w:p w14:paraId="16E324A6" w14:textId="77777777" w:rsidR="00D144AE" w:rsidRDefault="00D144AE">
            <w:pPr>
              <w:widowControl w:val="0"/>
              <w:rPr>
                <w:rFonts w:ascii="Calibri" w:eastAsia="Calibri" w:hAnsi="Calibri"/>
              </w:rPr>
            </w:pPr>
          </w:p>
        </w:tc>
        <w:tc>
          <w:tcPr>
            <w:tcW w:w="1037" w:type="dxa"/>
            <w:shd w:val="clear" w:color="auto" w:fill="FFF2CC" w:themeFill="accent4" w:themeFillTint="33"/>
          </w:tcPr>
          <w:p w14:paraId="2301A276" w14:textId="77777777" w:rsidR="00D144AE" w:rsidRDefault="00F715CF">
            <w:pPr>
              <w:widowControl w:val="0"/>
              <w:rPr>
                <w:rFonts w:ascii="Calibri" w:eastAsia="Calibri" w:hAnsi="Calibri"/>
              </w:rPr>
            </w:pPr>
            <w:r>
              <w:rPr>
                <w:rFonts w:eastAsia="Calibri"/>
              </w:rPr>
              <w:t>1</w:t>
            </w:r>
          </w:p>
        </w:tc>
        <w:tc>
          <w:tcPr>
            <w:tcW w:w="1250" w:type="dxa"/>
            <w:shd w:val="clear" w:color="auto" w:fill="FFF2CC" w:themeFill="accent4" w:themeFillTint="33"/>
          </w:tcPr>
          <w:p w14:paraId="10C25E83" w14:textId="77777777" w:rsidR="00D144AE" w:rsidRDefault="00F715CF">
            <w:pPr>
              <w:widowControl w:val="0"/>
              <w:rPr>
                <w:rFonts w:ascii="Calibri" w:eastAsia="Calibri" w:hAnsi="Calibri"/>
              </w:rPr>
            </w:pPr>
            <w:r>
              <w:rPr>
                <w:rFonts w:eastAsia="Calibri"/>
              </w:rPr>
              <w:t>2</w:t>
            </w:r>
          </w:p>
        </w:tc>
        <w:tc>
          <w:tcPr>
            <w:tcW w:w="1059" w:type="dxa"/>
            <w:shd w:val="clear" w:color="auto" w:fill="FFF2CC" w:themeFill="accent4" w:themeFillTint="33"/>
          </w:tcPr>
          <w:p w14:paraId="0BB092AC" w14:textId="77777777" w:rsidR="00D144AE" w:rsidRDefault="00F715CF">
            <w:pPr>
              <w:widowControl w:val="0"/>
              <w:rPr>
                <w:rFonts w:ascii="Calibri" w:eastAsia="Calibri" w:hAnsi="Calibri"/>
              </w:rPr>
            </w:pPr>
            <w:r>
              <w:rPr>
                <w:rFonts w:eastAsia="Calibri"/>
              </w:rPr>
              <w:t>3</w:t>
            </w:r>
          </w:p>
        </w:tc>
        <w:tc>
          <w:tcPr>
            <w:tcW w:w="1039" w:type="dxa"/>
            <w:shd w:val="clear" w:color="auto" w:fill="FFF2CC" w:themeFill="accent4" w:themeFillTint="33"/>
          </w:tcPr>
          <w:p w14:paraId="0FF7841D" w14:textId="77777777" w:rsidR="00D144AE" w:rsidRDefault="00F715CF">
            <w:pPr>
              <w:widowControl w:val="0"/>
              <w:rPr>
                <w:rFonts w:ascii="Calibri" w:eastAsia="Calibri" w:hAnsi="Calibri"/>
              </w:rPr>
            </w:pPr>
            <w:r>
              <w:rPr>
                <w:rFonts w:eastAsia="Calibri"/>
              </w:rPr>
              <w:t>4</w:t>
            </w:r>
          </w:p>
        </w:tc>
        <w:tc>
          <w:tcPr>
            <w:tcW w:w="1035" w:type="dxa"/>
            <w:shd w:val="clear" w:color="auto" w:fill="FFF2CC" w:themeFill="accent4" w:themeFillTint="33"/>
          </w:tcPr>
          <w:p w14:paraId="259405C8" w14:textId="77777777" w:rsidR="00D144AE" w:rsidRDefault="00F715CF">
            <w:pPr>
              <w:widowControl w:val="0"/>
              <w:rPr>
                <w:rFonts w:ascii="Calibri" w:eastAsia="Calibri" w:hAnsi="Calibri"/>
              </w:rPr>
            </w:pPr>
            <w:r>
              <w:rPr>
                <w:rFonts w:eastAsia="Calibri"/>
              </w:rPr>
              <w:t>5</w:t>
            </w:r>
          </w:p>
        </w:tc>
        <w:tc>
          <w:tcPr>
            <w:tcW w:w="1061" w:type="dxa"/>
            <w:shd w:val="clear" w:color="auto" w:fill="FFF2CC" w:themeFill="accent4" w:themeFillTint="33"/>
          </w:tcPr>
          <w:p w14:paraId="3AAE9ACE" w14:textId="77777777" w:rsidR="00D144AE" w:rsidRDefault="00F715CF">
            <w:pPr>
              <w:widowControl w:val="0"/>
              <w:rPr>
                <w:rFonts w:ascii="Calibri" w:eastAsia="Calibri" w:hAnsi="Calibri"/>
              </w:rPr>
            </w:pPr>
            <w:r>
              <w:rPr>
                <w:rFonts w:eastAsia="Calibri"/>
              </w:rPr>
              <w:t>6</w:t>
            </w:r>
          </w:p>
        </w:tc>
        <w:tc>
          <w:tcPr>
            <w:tcW w:w="1035" w:type="dxa"/>
            <w:shd w:val="clear" w:color="auto" w:fill="FFF2CC" w:themeFill="accent4" w:themeFillTint="33"/>
          </w:tcPr>
          <w:p w14:paraId="57759FCF" w14:textId="77777777" w:rsidR="00D144AE" w:rsidRDefault="00F715CF">
            <w:pPr>
              <w:widowControl w:val="0"/>
              <w:rPr>
                <w:rFonts w:ascii="Calibri" w:eastAsia="Calibri" w:hAnsi="Calibri"/>
              </w:rPr>
            </w:pPr>
            <w:r>
              <w:rPr>
                <w:rFonts w:eastAsia="Calibri"/>
              </w:rPr>
              <w:t>…</w:t>
            </w:r>
          </w:p>
        </w:tc>
      </w:tr>
      <w:tr w:rsidR="00D144AE" w14:paraId="78297CA1" w14:textId="77777777">
        <w:tc>
          <w:tcPr>
            <w:tcW w:w="1056" w:type="dxa"/>
          </w:tcPr>
          <w:p w14:paraId="226A4D90" w14:textId="77777777" w:rsidR="00D144AE" w:rsidRDefault="00D144AE">
            <w:pPr>
              <w:widowControl w:val="0"/>
              <w:rPr>
                <w:rFonts w:ascii="Calibri" w:eastAsia="Calibri" w:hAnsi="Calibri"/>
              </w:rPr>
            </w:pPr>
          </w:p>
        </w:tc>
        <w:tc>
          <w:tcPr>
            <w:tcW w:w="1055" w:type="dxa"/>
          </w:tcPr>
          <w:p w14:paraId="632E4B93" w14:textId="77777777" w:rsidR="00D144AE" w:rsidRDefault="00D144AE">
            <w:pPr>
              <w:widowControl w:val="0"/>
              <w:rPr>
                <w:rFonts w:ascii="Calibri" w:eastAsia="Calibri" w:hAnsi="Calibri"/>
              </w:rPr>
            </w:pPr>
          </w:p>
        </w:tc>
        <w:tc>
          <w:tcPr>
            <w:tcW w:w="1037" w:type="dxa"/>
            <w:shd w:val="clear" w:color="auto" w:fill="FFF2CC" w:themeFill="accent4" w:themeFillTint="33"/>
          </w:tcPr>
          <w:p w14:paraId="02164470" w14:textId="77777777" w:rsidR="00D144AE" w:rsidRDefault="00D144AE">
            <w:pPr>
              <w:widowControl w:val="0"/>
              <w:rPr>
                <w:rFonts w:ascii="Calibri" w:eastAsia="Calibri" w:hAnsi="Calibri"/>
              </w:rPr>
            </w:pPr>
          </w:p>
        </w:tc>
        <w:tc>
          <w:tcPr>
            <w:tcW w:w="1250" w:type="dxa"/>
            <w:shd w:val="clear" w:color="auto" w:fill="FFF2CC" w:themeFill="accent4" w:themeFillTint="33"/>
          </w:tcPr>
          <w:p w14:paraId="2B4C1DBC" w14:textId="0857B8CB" w:rsidR="00D144AE" w:rsidRDefault="00F715CF">
            <w:pPr>
              <w:widowControl w:val="0"/>
              <w:tabs>
                <w:tab w:val="left" w:pos="1032"/>
              </w:tabs>
              <w:rPr>
                <w:rFonts w:ascii="Calibri" w:eastAsia="Calibri" w:hAnsi="Calibri"/>
              </w:rPr>
              <w:pPrChange w:id="135" w:author="Luca Vercelli" w:date="2021-02-12T14:43:00Z">
                <w:pPr>
                  <w:widowControl w:val="0"/>
                </w:pPr>
              </w:pPrChange>
            </w:pPr>
            <w:r>
              <w:rPr>
                <w:rFonts w:eastAsia="Calibri"/>
              </w:rPr>
              <w:t>festivo</w:t>
            </w:r>
            <w:ins w:id="136" w:author="Luca Vercelli" w:date="2021-02-12T14:43:00Z">
              <w:r w:rsidR="00357499">
                <w:rPr>
                  <w:rFonts w:eastAsia="Calibri"/>
                </w:rPr>
                <w:tab/>
              </w:r>
            </w:ins>
          </w:p>
        </w:tc>
        <w:tc>
          <w:tcPr>
            <w:tcW w:w="1059" w:type="dxa"/>
            <w:shd w:val="clear" w:color="auto" w:fill="FFF2CC" w:themeFill="accent4" w:themeFillTint="33"/>
          </w:tcPr>
          <w:p w14:paraId="221D6CC0" w14:textId="14E3DF62" w:rsidR="00D144AE" w:rsidRDefault="00F715CF">
            <w:pPr>
              <w:widowControl w:val="0"/>
              <w:rPr>
                <w:rFonts w:ascii="Calibri" w:eastAsia="Calibri" w:hAnsi="Calibri"/>
              </w:rPr>
            </w:pPr>
            <w:del w:id="137" w:author="Luca Vercelli" w:date="2021-02-12T15:43:00Z">
              <w:r w:rsidDel="00BE113D">
                <w:rPr>
                  <w:rFonts w:eastAsia="Calibri"/>
                </w:rPr>
                <w:delText>festivo</w:delText>
              </w:r>
            </w:del>
            <w:ins w:id="138" w:author="Luca Vercelli" w:date="2021-02-12T15:43:00Z">
              <w:r w:rsidR="00BE113D">
                <w:rPr>
                  <w:rFonts w:eastAsia="Calibri"/>
                </w:rPr>
                <w:t>assente</w:t>
              </w:r>
            </w:ins>
          </w:p>
        </w:tc>
        <w:tc>
          <w:tcPr>
            <w:tcW w:w="1039" w:type="dxa"/>
            <w:shd w:val="clear" w:color="auto" w:fill="FFF2CC" w:themeFill="accent4" w:themeFillTint="33"/>
          </w:tcPr>
          <w:p w14:paraId="5DE1B5C0" w14:textId="77777777" w:rsidR="00D144AE" w:rsidRDefault="00D144AE">
            <w:pPr>
              <w:widowControl w:val="0"/>
              <w:rPr>
                <w:rFonts w:ascii="Calibri" w:eastAsia="Calibri" w:hAnsi="Calibri"/>
              </w:rPr>
            </w:pPr>
          </w:p>
        </w:tc>
        <w:tc>
          <w:tcPr>
            <w:tcW w:w="1035" w:type="dxa"/>
            <w:shd w:val="clear" w:color="auto" w:fill="FFF2CC" w:themeFill="accent4" w:themeFillTint="33"/>
          </w:tcPr>
          <w:p w14:paraId="370662D6" w14:textId="77777777" w:rsidR="00D144AE" w:rsidRDefault="00D144AE">
            <w:pPr>
              <w:widowControl w:val="0"/>
              <w:rPr>
                <w:rFonts w:ascii="Calibri" w:eastAsia="Calibri" w:hAnsi="Calibri"/>
              </w:rPr>
            </w:pPr>
          </w:p>
        </w:tc>
        <w:tc>
          <w:tcPr>
            <w:tcW w:w="1061" w:type="dxa"/>
            <w:shd w:val="clear" w:color="auto" w:fill="FFF2CC" w:themeFill="accent4" w:themeFillTint="33"/>
          </w:tcPr>
          <w:p w14:paraId="0B0A8EA7" w14:textId="77777777" w:rsidR="00D144AE" w:rsidRDefault="00F715CF">
            <w:pPr>
              <w:widowControl w:val="0"/>
              <w:rPr>
                <w:rFonts w:ascii="Calibri" w:eastAsia="Calibri" w:hAnsi="Calibri"/>
              </w:rPr>
            </w:pPr>
            <w:r>
              <w:rPr>
                <w:rFonts w:eastAsia="Calibri"/>
              </w:rPr>
              <w:t>festivo</w:t>
            </w:r>
          </w:p>
        </w:tc>
        <w:tc>
          <w:tcPr>
            <w:tcW w:w="1035" w:type="dxa"/>
            <w:shd w:val="clear" w:color="auto" w:fill="FFF2CC" w:themeFill="accent4" w:themeFillTint="33"/>
          </w:tcPr>
          <w:p w14:paraId="2F0F4727" w14:textId="77777777" w:rsidR="00D144AE" w:rsidRDefault="00F715CF">
            <w:pPr>
              <w:widowControl w:val="0"/>
              <w:rPr>
                <w:rFonts w:ascii="Calibri" w:eastAsia="Calibri" w:hAnsi="Calibri"/>
              </w:rPr>
            </w:pPr>
            <w:r>
              <w:rPr>
                <w:rFonts w:eastAsia="Calibri"/>
              </w:rPr>
              <w:t>…</w:t>
            </w:r>
          </w:p>
        </w:tc>
      </w:tr>
      <w:tr w:rsidR="00D144AE" w14:paraId="02DC9F6E" w14:textId="77777777">
        <w:tc>
          <w:tcPr>
            <w:tcW w:w="1056" w:type="dxa"/>
            <w:shd w:val="clear" w:color="auto" w:fill="FFF2CC" w:themeFill="accent4" w:themeFillTint="33"/>
          </w:tcPr>
          <w:p w14:paraId="6A9F280B" w14:textId="77777777" w:rsidR="00D144AE" w:rsidRDefault="00F715CF">
            <w:pPr>
              <w:widowControl w:val="0"/>
              <w:rPr>
                <w:rFonts w:ascii="Calibri" w:eastAsia="Calibri" w:hAnsi="Calibri"/>
              </w:rPr>
            </w:pPr>
            <w:r>
              <w:rPr>
                <w:rFonts w:eastAsia="Calibri"/>
              </w:rPr>
              <w:t>PROJ1</w:t>
            </w:r>
          </w:p>
        </w:tc>
        <w:tc>
          <w:tcPr>
            <w:tcW w:w="1055" w:type="dxa"/>
            <w:shd w:val="clear" w:color="auto" w:fill="FFF2CC" w:themeFill="accent4" w:themeFillTint="33"/>
          </w:tcPr>
          <w:p w14:paraId="76D01C10" w14:textId="2EA44D4F" w:rsidR="00D144AE" w:rsidRDefault="00F715CF">
            <w:pPr>
              <w:widowControl w:val="0"/>
              <w:rPr>
                <w:rFonts w:ascii="Calibri" w:eastAsia="Calibri" w:hAnsi="Calibri"/>
              </w:rPr>
            </w:pPr>
            <w:del w:id="139" w:author="Luca Vercelli" w:date="2021-02-11T08:59:00Z">
              <w:r w:rsidDel="00D71821">
                <w:rPr>
                  <w:rFonts w:eastAsia="Calibri"/>
                </w:rPr>
                <w:delText>TASK1</w:delText>
              </w:r>
            </w:del>
            <w:ins w:id="140" w:author="Luca Vercelli" w:date="2021-02-11T08:59:00Z">
              <w:r w:rsidR="00D71821">
                <w:rPr>
                  <w:rFonts w:eastAsia="Calibri"/>
                </w:rPr>
                <w:t>WP1</w:t>
              </w:r>
            </w:ins>
          </w:p>
        </w:tc>
        <w:tc>
          <w:tcPr>
            <w:tcW w:w="1037" w:type="dxa"/>
          </w:tcPr>
          <w:p w14:paraId="28D18B7F" w14:textId="77777777" w:rsidR="00D144AE" w:rsidRDefault="00D144AE">
            <w:pPr>
              <w:widowControl w:val="0"/>
              <w:rPr>
                <w:rFonts w:ascii="Calibri" w:eastAsia="Calibri" w:hAnsi="Calibri"/>
              </w:rPr>
            </w:pPr>
          </w:p>
        </w:tc>
        <w:tc>
          <w:tcPr>
            <w:tcW w:w="1250" w:type="dxa"/>
          </w:tcPr>
          <w:p w14:paraId="09E16061" w14:textId="77777777" w:rsidR="00D144AE" w:rsidRDefault="00D144AE">
            <w:pPr>
              <w:widowControl w:val="0"/>
              <w:rPr>
                <w:rFonts w:ascii="Calibri" w:eastAsia="Calibri" w:hAnsi="Calibri"/>
              </w:rPr>
            </w:pPr>
          </w:p>
        </w:tc>
        <w:tc>
          <w:tcPr>
            <w:tcW w:w="1059" w:type="dxa"/>
          </w:tcPr>
          <w:p w14:paraId="263B2987" w14:textId="77777777" w:rsidR="00D144AE" w:rsidRDefault="00D144AE">
            <w:pPr>
              <w:widowControl w:val="0"/>
              <w:rPr>
                <w:rFonts w:ascii="Calibri" w:eastAsia="Calibri" w:hAnsi="Calibri"/>
              </w:rPr>
            </w:pPr>
          </w:p>
        </w:tc>
        <w:tc>
          <w:tcPr>
            <w:tcW w:w="1039" w:type="dxa"/>
          </w:tcPr>
          <w:p w14:paraId="46B4F40A" w14:textId="77777777" w:rsidR="00D144AE" w:rsidRDefault="00D144AE">
            <w:pPr>
              <w:widowControl w:val="0"/>
              <w:rPr>
                <w:rFonts w:ascii="Calibri" w:eastAsia="Calibri" w:hAnsi="Calibri"/>
              </w:rPr>
            </w:pPr>
          </w:p>
        </w:tc>
        <w:tc>
          <w:tcPr>
            <w:tcW w:w="1035" w:type="dxa"/>
          </w:tcPr>
          <w:p w14:paraId="2702EEDD" w14:textId="77777777" w:rsidR="00D144AE" w:rsidRDefault="00D144AE">
            <w:pPr>
              <w:widowControl w:val="0"/>
              <w:rPr>
                <w:rFonts w:ascii="Calibri" w:eastAsia="Calibri" w:hAnsi="Calibri"/>
              </w:rPr>
            </w:pPr>
          </w:p>
        </w:tc>
        <w:tc>
          <w:tcPr>
            <w:tcW w:w="1061" w:type="dxa"/>
          </w:tcPr>
          <w:p w14:paraId="369255D9" w14:textId="77777777" w:rsidR="00D144AE" w:rsidRDefault="00D144AE">
            <w:pPr>
              <w:widowControl w:val="0"/>
              <w:rPr>
                <w:rFonts w:ascii="Calibri" w:eastAsia="Calibri" w:hAnsi="Calibri"/>
              </w:rPr>
            </w:pPr>
          </w:p>
        </w:tc>
        <w:tc>
          <w:tcPr>
            <w:tcW w:w="1035" w:type="dxa"/>
          </w:tcPr>
          <w:p w14:paraId="26F43D33" w14:textId="77777777" w:rsidR="00D144AE" w:rsidRDefault="00D144AE">
            <w:pPr>
              <w:widowControl w:val="0"/>
              <w:rPr>
                <w:rFonts w:ascii="Calibri" w:eastAsia="Calibri" w:hAnsi="Calibri"/>
              </w:rPr>
            </w:pPr>
          </w:p>
        </w:tc>
      </w:tr>
      <w:tr w:rsidR="00D144AE" w14:paraId="6048D6B4" w14:textId="77777777">
        <w:tc>
          <w:tcPr>
            <w:tcW w:w="1056" w:type="dxa"/>
            <w:shd w:val="clear" w:color="auto" w:fill="FFF2CC" w:themeFill="accent4" w:themeFillTint="33"/>
          </w:tcPr>
          <w:p w14:paraId="64DCE087" w14:textId="77777777" w:rsidR="00D144AE" w:rsidRDefault="00F715CF">
            <w:pPr>
              <w:widowControl w:val="0"/>
              <w:rPr>
                <w:rFonts w:ascii="Calibri" w:eastAsia="Calibri" w:hAnsi="Calibri"/>
              </w:rPr>
            </w:pPr>
            <w:r>
              <w:rPr>
                <w:rFonts w:eastAsia="Calibri"/>
              </w:rPr>
              <w:t>PROJ1</w:t>
            </w:r>
          </w:p>
        </w:tc>
        <w:tc>
          <w:tcPr>
            <w:tcW w:w="1055" w:type="dxa"/>
            <w:shd w:val="clear" w:color="auto" w:fill="FFF2CC" w:themeFill="accent4" w:themeFillTint="33"/>
          </w:tcPr>
          <w:p w14:paraId="089E8346" w14:textId="12A39594" w:rsidR="00D144AE" w:rsidRDefault="00F715CF">
            <w:pPr>
              <w:widowControl w:val="0"/>
              <w:rPr>
                <w:rFonts w:ascii="Calibri" w:eastAsia="Calibri" w:hAnsi="Calibri"/>
              </w:rPr>
            </w:pPr>
            <w:del w:id="141" w:author="Luca Vercelli" w:date="2021-02-11T08:59:00Z">
              <w:r w:rsidDel="00D71821">
                <w:rPr>
                  <w:rFonts w:eastAsia="Calibri"/>
                </w:rPr>
                <w:delText>TASK2</w:delText>
              </w:r>
            </w:del>
            <w:ins w:id="142" w:author="Luca Vercelli" w:date="2021-02-11T08:59:00Z">
              <w:r w:rsidR="00D71821">
                <w:rPr>
                  <w:rFonts w:eastAsia="Calibri"/>
                </w:rPr>
                <w:t>WP2</w:t>
              </w:r>
            </w:ins>
          </w:p>
        </w:tc>
        <w:tc>
          <w:tcPr>
            <w:tcW w:w="1037" w:type="dxa"/>
          </w:tcPr>
          <w:p w14:paraId="441ED1F2" w14:textId="77777777" w:rsidR="00D144AE" w:rsidRDefault="00D144AE">
            <w:pPr>
              <w:widowControl w:val="0"/>
              <w:rPr>
                <w:rFonts w:ascii="Calibri" w:eastAsia="Calibri" w:hAnsi="Calibri"/>
              </w:rPr>
            </w:pPr>
          </w:p>
        </w:tc>
        <w:tc>
          <w:tcPr>
            <w:tcW w:w="1250" w:type="dxa"/>
          </w:tcPr>
          <w:p w14:paraId="6D690F9F" w14:textId="77777777" w:rsidR="00D144AE" w:rsidRDefault="00D144AE">
            <w:pPr>
              <w:widowControl w:val="0"/>
              <w:rPr>
                <w:rFonts w:ascii="Calibri" w:eastAsia="Calibri" w:hAnsi="Calibri"/>
              </w:rPr>
            </w:pPr>
          </w:p>
        </w:tc>
        <w:tc>
          <w:tcPr>
            <w:tcW w:w="1059" w:type="dxa"/>
          </w:tcPr>
          <w:p w14:paraId="72893760" w14:textId="77777777" w:rsidR="00D144AE" w:rsidRDefault="00D144AE">
            <w:pPr>
              <w:widowControl w:val="0"/>
              <w:rPr>
                <w:rFonts w:ascii="Calibri" w:eastAsia="Calibri" w:hAnsi="Calibri"/>
              </w:rPr>
            </w:pPr>
          </w:p>
        </w:tc>
        <w:tc>
          <w:tcPr>
            <w:tcW w:w="1039" w:type="dxa"/>
          </w:tcPr>
          <w:p w14:paraId="151E5E61" w14:textId="77777777" w:rsidR="00D144AE" w:rsidRDefault="00D144AE">
            <w:pPr>
              <w:widowControl w:val="0"/>
              <w:rPr>
                <w:rFonts w:ascii="Calibri" w:eastAsia="Calibri" w:hAnsi="Calibri"/>
              </w:rPr>
            </w:pPr>
          </w:p>
        </w:tc>
        <w:tc>
          <w:tcPr>
            <w:tcW w:w="1035" w:type="dxa"/>
          </w:tcPr>
          <w:p w14:paraId="4917767F" w14:textId="77777777" w:rsidR="00D144AE" w:rsidRDefault="00D144AE">
            <w:pPr>
              <w:widowControl w:val="0"/>
              <w:rPr>
                <w:rFonts w:ascii="Calibri" w:eastAsia="Calibri" w:hAnsi="Calibri"/>
              </w:rPr>
            </w:pPr>
          </w:p>
        </w:tc>
        <w:tc>
          <w:tcPr>
            <w:tcW w:w="1061" w:type="dxa"/>
          </w:tcPr>
          <w:p w14:paraId="2429B603" w14:textId="77777777" w:rsidR="00D144AE" w:rsidRDefault="00D144AE">
            <w:pPr>
              <w:widowControl w:val="0"/>
              <w:rPr>
                <w:rFonts w:ascii="Calibri" w:eastAsia="Calibri" w:hAnsi="Calibri"/>
              </w:rPr>
            </w:pPr>
          </w:p>
        </w:tc>
        <w:tc>
          <w:tcPr>
            <w:tcW w:w="1035" w:type="dxa"/>
          </w:tcPr>
          <w:p w14:paraId="6F385CB1" w14:textId="77777777" w:rsidR="00D144AE" w:rsidRDefault="00D144AE">
            <w:pPr>
              <w:widowControl w:val="0"/>
              <w:rPr>
                <w:rFonts w:ascii="Calibri" w:eastAsia="Calibri" w:hAnsi="Calibri"/>
              </w:rPr>
            </w:pPr>
          </w:p>
        </w:tc>
      </w:tr>
      <w:tr w:rsidR="00D144AE" w14:paraId="7801F79F" w14:textId="77777777">
        <w:tc>
          <w:tcPr>
            <w:tcW w:w="1056" w:type="dxa"/>
            <w:shd w:val="clear" w:color="auto" w:fill="FFF2CC" w:themeFill="accent4" w:themeFillTint="33"/>
          </w:tcPr>
          <w:p w14:paraId="6561A083" w14:textId="77777777" w:rsidR="00D144AE" w:rsidRDefault="00F715CF">
            <w:pPr>
              <w:widowControl w:val="0"/>
              <w:rPr>
                <w:rFonts w:ascii="Calibri" w:eastAsia="Calibri" w:hAnsi="Calibri"/>
              </w:rPr>
            </w:pPr>
            <w:r>
              <w:rPr>
                <w:rFonts w:eastAsia="Calibri"/>
              </w:rPr>
              <w:t>PROJ2</w:t>
            </w:r>
          </w:p>
        </w:tc>
        <w:tc>
          <w:tcPr>
            <w:tcW w:w="1055" w:type="dxa"/>
            <w:shd w:val="clear" w:color="auto" w:fill="FFF2CC" w:themeFill="accent4" w:themeFillTint="33"/>
          </w:tcPr>
          <w:p w14:paraId="6D57BBB8" w14:textId="5B8620C7" w:rsidR="00D144AE" w:rsidRDefault="00F715CF">
            <w:pPr>
              <w:widowControl w:val="0"/>
              <w:rPr>
                <w:rFonts w:ascii="Calibri" w:eastAsia="Calibri" w:hAnsi="Calibri"/>
              </w:rPr>
            </w:pPr>
            <w:del w:id="143" w:author="Luca Vercelli" w:date="2021-02-11T09:00:00Z">
              <w:r w:rsidDel="00D71821">
                <w:rPr>
                  <w:rFonts w:eastAsia="Calibri"/>
                </w:rPr>
                <w:delText>TASK3</w:delText>
              </w:r>
            </w:del>
            <w:ins w:id="144" w:author="Luca Vercelli" w:date="2021-02-11T09:00:00Z">
              <w:r w:rsidR="00D71821">
                <w:rPr>
                  <w:rFonts w:eastAsia="Calibri"/>
                </w:rPr>
                <w:t>WP3</w:t>
              </w:r>
            </w:ins>
          </w:p>
        </w:tc>
        <w:tc>
          <w:tcPr>
            <w:tcW w:w="1037" w:type="dxa"/>
          </w:tcPr>
          <w:p w14:paraId="59C984E4" w14:textId="77777777" w:rsidR="00D144AE" w:rsidRDefault="00D144AE">
            <w:pPr>
              <w:widowControl w:val="0"/>
              <w:rPr>
                <w:rFonts w:ascii="Calibri" w:eastAsia="Calibri" w:hAnsi="Calibri"/>
              </w:rPr>
            </w:pPr>
          </w:p>
        </w:tc>
        <w:tc>
          <w:tcPr>
            <w:tcW w:w="1250" w:type="dxa"/>
          </w:tcPr>
          <w:p w14:paraId="22FC1332" w14:textId="77777777" w:rsidR="00D144AE" w:rsidRDefault="00D144AE">
            <w:pPr>
              <w:widowControl w:val="0"/>
              <w:rPr>
                <w:rFonts w:ascii="Calibri" w:eastAsia="Calibri" w:hAnsi="Calibri"/>
              </w:rPr>
            </w:pPr>
          </w:p>
        </w:tc>
        <w:tc>
          <w:tcPr>
            <w:tcW w:w="1059" w:type="dxa"/>
          </w:tcPr>
          <w:p w14:paraId="3B791C03" w14:textId="77777777" w:rsidR="00D144AE" w:rsidRDefault="00D144AE">
            <w:pPr>
              <w:widowControl w:val="0"/>
              <w:rPr>
                <w:rFonts w:ascii="Calibri" w:eastAsia="Calibri" w:hAnsi="Calibri"/>
              </w:rPr>
            </w:pPr>
          </w:p>
        </w:tc>
        <w:tc>
          <w:tcPr>
            <w:tcW w:w="1039" w:type="dxa"/>
          </w:tcPr>
          <w:p w14:paraId="3034776E" w14:textId="77777777" w:rsidR="00D144AE" w:rsidRDefault="00D144AE">
            <w:pPr>
              <w:widowControl w:val="0"/>
              <w:rPr>
                <w:rFonts w:ascii="Calibri" w:eastAsia="Calibri" w:hAnsi="Calibri"/>
              </w:rPr>
            </w:pPr>
          </w:p>
        </w:tc>
        <w:tc>
          <w:tcPr>
            <w:tcW w:w="1035" w:type="dxa"/>
          </w:tcPr>
          <w:p w14:paraId="67D696B8" w14:textId="77777777" w:rsidR="00D144AE" w:rsidRDefault="00D144AE">
            <w:pPr>
              <w:widowControl w:val="0"/>
              <w:rPr>
                <w:rFonts w:ascii="Calibri" w:eastAsia="Calibri" w:hAnsi="Calibri"/>
              </w:rPr>
            </w:pPr>
          </w:p>
        </w:tc>
        <w:tc>
          <w:tcPr>
            <w:tcW w:w="1061" w:type="dxa"/>
          </w:tcPr>
          <w:p w14:paraId="2E60EFEE" w14:textId="77777777" w:rsidR="00D144AE" w:rsidRDefault="00D144AE">
            <w:pPr>
              <w:widowControl w:val="0"/>
              <w:rPr>
                <w:rFonts w:ascii="Calibri" w:eastAsia="Calibri" w:hAnsi="Calibri"/>
              </w:rPr>
            </w:pPr>
          </w:p>
        </w:tc>
        <w:tc>
          <w:tcPr>
            <w:tcW w:w="1035" w:type="dxa"/>
          </w:tcPr>
          <w:p w14:paraId="57E14431" w14:textId="77777777" w:rsidR="00D144AE" w:rsidRDefault="00D144AE">
            <w:pPr>
              <w:widowControl w:val="0"/>
              <w:rPr>
                <w:rFonts w:ascii="Calibri" w:eastAsia="Calibri" w:hAnsi="Calibri"/>
              </w:rPr>
            </w:pPr>
          </w:p>
        </w:tc>
      </w:tr>
      <w:tr w:rsidR="00D144AE" w14:paraId="33B21119" w14:textId="77777777">
        <w:tc>
          <w:tcPr>
            <w:tcW w:w="1056" w:type="dxa"/>
            <w:shd w:val="clear" w:color="auto" w:fill="FFF2CC" w:themeFill="accent4" w:themeFillTint="33"/>
          </w:tcPr>
          <w:p w14:paraId="7E857735" w14:textId="77777777" w:rsidR="00D144AE" w:rsidRDefault="00F715CF">
            <w:pPr>
              <w:widowControl w:val="0"/>
              <w:rPr>
                <w:rFonts w:ascii="Calibri" w:eastAsia="Calibri" w:hAnsi="Calibri"/>
              </w:rPr>
            </w:pPr>
            <w:r>
              <w:rPr>
                <w:rFonts w:eastAsia="Calibri"/>
              </w:rPr>
              <w:t>…</w:t>
            </w:r>
          </w:p>
        </w:tc>
        <w:tc>
          <w:tcPr>
            <w:tcW w:w="1055" w:type="dxa"/>
            <w:shd w:val="clear" w:color="auto" w:fill="FFF2CC" w:themeFill="accent4" w:themeFillTint="33"/>
          </w:tcPr>
          <w:p w14:paraId="613B348C" w14:textId="77777777" w:rsidR="00D144AE" w:rsidRDefault="00D144AE">
            <w:pPr>
              <w:widowControl w:val="0"/>
              <w:rPr>
                <w:rFonts w:ascii="Calibri" w:eastAsia="Calibri" w:hAnsi="Calibri"/>
              </w:rPr>
            </w:pPr>
          </w:p>
        </w:tc>
        <w:tc>
          <w:tcPr>
            <w:tcW w:w="1037" w:type="dxa"/>
          </w:tcPr>
          <w:p w14:paraId="375BC849" w14:textId="77777777" w:rsidR="00D144AE" w:rsidRDefault="00D144AE">
            <w:pPr>
              <w:widowControl w:val="0"/>
              <w:rPr>
                <w:rFonts w:ascii="Calibri" w:eastAsia="Calibri" w:hAnsi="Calibri"/>
              </w:rPr>
            </w:pPr>
          </w:p>
        </w:tc>
        <w:tc>
          <w:tcPr>
            <w:tcW w:w="1250" w:type="dxa"/>
          </w:tcPr>
          <w:p w14:paraId="571F61CC" w14:textId="77777777" w:rsidR="00D144AE" w:rsidRDefault="00D144AE">
            <w:pPr>
              <w:widowControl w:val="0"/>
              <w:rPr>
                <w:rFonts w:ascii="Calibri" w:eastAsia="Calibri" w:hAnsi="Calibri"/>
              </w:rPr>
            </w:pPr>
          </w:p>
        </w:tc>
        <w:tc>
          <w:tcPr>
            <w:tcW w:w="1059" w:type="dxa"/>
          </w:tcPr>
          <w:p w14:paraId="69F7C1AC" w14:textId="77777777" w:rsidR="00D144AE" w:rsidRDefault="00D144AE">
            <w:pPr>
              <w:widowControl w:val="0"/>
              <w:rPr>
                <w:rFonts w:ascii="Calibri" w:eastAsia="Calibri" w:hAnsi="Calibri"/>
              </w:rPr>
            </w:pPr>
          </w:p>
        </w:tc>
        <w:tc>
          <w:tcPr>
            <w:tcW w:w="1039" w:type="dxa"/>
          </w:tcPr>
          <w:p w14:paraId="60CDD945" w14:textId="77777777" w:rsidR="00D144AE" w:rsidRDefault="00D144AE">
            <w:pPr>
              <w:widowControl w:val="0"/>
              <w:rPr>
                <w:rFonts w:ascii="Calibri" w:eastAsia="Calibri" w:hAnsi="Calibri"/>
              </w:rPr>
            </w:pPr>
          </w:p>
        </w:tc>
        <w:tc>
          <w:tcPr>
            <w:tcW w:w="1035" w:type="dxa"/>
          </w:tcPr>
          <w:p w14:paraId="54151A96" w14:textId="77777777" w:rsidR="00D144AE" w:rsidRDefault="00D144AE">
            <w:pPr>
              <w:widowControl w:val="0"/>
              <w:rPr>
                <w:rFonts w:ascii="Calibri" w:eastAsia="Calibri" w:hAnsi="Calibri"/>
              </w:rPr>
            </w:pPr>
          </w:p>
        </w:tc>
        <w:tc>
          <w:tcPr>
            <w:tcW w:w="1061" w:type="dxa"/>
          </w:tcPr>
          <w:p w14:paraId="48A9C342" w14:textId="77777777" w:rsidR="00D144AE" w:rsidRDefault="00D144AE">
            <w:pPr>
              <w:widowControl w:val="0"/>
              <w:rPr>
                <w:rFonts w:ascii="Calibri" w:eastAsia="Calibri" w:hAnsi="Calibri"/>
              </w:rPr>
            </w:pPr>
          </w:p>
        </w:tc>
        <w:tc>
          <w:tcPr>
            <w:tcW w:w="1035" w:type="dxa"/>
          </w:tcPr>
          <w:p w14:paraId="33B4A1DB" w14:textId="77777777" w:rsidR="00D144AE" w:rsidRDefault="00D144AE">
            <w:pPr>
              <w:widowControl w:val="0"/>
              <w:rPr>
                <w:rFonts w:ascii="Calibri" w:eastAsia="Calibri" w:hAnsi="Calibri"/>
              </w:rPr>
            </w:pPr>
          </w:p>
        </w:tc>
      </w:tr>
    </w:tbl>
    <w:p w14:paraId="5146AAF2" w14:textId="77777777" w:rsidR="00D144AE" w:rsidRDefault="00D144AE"/>
    <w:p w14:paraId="1F18EEF7" w14:textId="77777777" w:rsidR="00D144AE" w:rsidRDefault="00F715CF">
      <w:pPr>
        <w:pStyle w:val="Titolo3"/>
      </w:pPr>
      <w:r>
        <w:t>Importazione rapportini dipendente Excel compilati</w:t>
      </w:r>
    </w:p>
    <w:p w14:paraId="1A944689" w14:textId="77777777" w:rsidR="00D144AE" w:rsidRDefault="00F715CF">
      <w:r>
        <w:t>Occorre una pagina da cui uploadare il/i rapportini dei dipendenti opportunamente compilati.</w:t>
      </w:r>
    </w:p>
    <w:p w14:paraId="4562B037" w14:textId="77777777" w:rsidR="00D144AE" w:rsidRDefault="00F715CF">
      <w:r>
        <w:t xml:space="preserve">I dati contenuti saranno salvati in un’opportuna tabella del database locale. Tale tabella dovrà salvare queste informazioni: codice progetto, codice </w:t>
      </w:r>
      <w:ins w:id="145" w:author="Gabriele Martino" w:date="2021-02-02T12:02:00Z">
        <w:r>
          <w:t>WP</w:t>
        </w:r>
      </w:ins>
      <w:del w:id="146" w:author="Gabriele Martino" w:date="2021-02-02T12:02:00Z">
        <w:r>
          <w:delText>task</w:delText>
        </w:r>
      </w:del>
      <w:r>
        <w:t xml:space="preserve">, matricola dipendente, data, numero ore lavorare. </w:t>
      </w:r>
    </w:p>
    <w:p w14:paraId="760EFB87" w14:textId="0240A5DD" w:rsidR="00D144AE" w:rsidRDefault="00F715CF">
      <w:r>
        <w:t>Durante l’importazione, la matricola del dipendente e la mensilità saranno desunti dal</w:t>
      </w:r>
      <w:del w:id="147" w:author="Luca Vercelli" w:date="2021-02-11T11:36:00Z">
        <w:r w:rsidDel="00E91997">
          <w:delText xml:space="preserve"> nome</w:delText>
        </w:r>
      </w:del>
      <w:ins w:id="148" w:author="Luca Vercelli" w:date="2021-02-11T11:36:00Z">
        <w:r w:rsidR="00E91997">
          <w:t>l</w:t>
        </w:r>
      </w:ins>
      <w:ins w:id="149" w:author="Luca Vercelli" w:date="2021-02-11T11:37:00Z">
        <w:r w:rsidR="00E91997">
          <w:t xml:space="preserve">’interno </w:t>
        </w:r>
      </w:ins>
      <w:del w:id="150" w:author="Luca Vercelli" w:date="2021-02-11T11:37:00Z">
        <w:r w:rsidDel="00E91997">
          <w:delText xml:space="preserve"> </w:delText>
        </w:r>
      </w:del>
      <w:r>
        <w:t>del file Excel.</w:t>
      </w:r>
    </w:p>
    <w:p w14:paraId="37D46A2C" w14:textId="77777777" w:rsidR="00D144AE" w:rsidRDefault="00F715CF">
      <w:pPr>
        <w:rPr>
          <w:ins w:id="151" w:author="Luca Vercelli" w:date="2021-02-11T08:50:00Z"/>
        </w:rPr>
      </w:pPr>
      <w:r>
        <w:t>Occorre prevedere che i dati possano essere ri-caricati in caso di errore. In questo caso, dopo opportuna conferma dell’utente, i dati preesistenti saranno cancellati e sostituiti.</w:t>
      </w:r>
    </w:p>
    <w:p w14:paraId="5AFAB50A" w14:textId="77777777" w:rsidR="00C748E2" w:rsidRDefault="00C748E2"/>
    <w:p w14:paraId="6AF9E4D6" w14:textId="69A1D00A" w:rsidR="00D144AE" w:rsidRDefault="00F715CF">
      <w:pPr>
        <w:pStyle w:val="Titolo3"/>
      </w:pPr>
      <w:ins w:id="152" w:author="Gabriele Martino" w:date="2021-02-03T14:14:00Z">
        <w:del w:id="153" w:author="Luca Vercelli" w:date="2021-02-24T15:46:00Z">
          <w:r w:rsidDel="004C79AD">
            <w:delText>Raccolta data c</w:delText>
          </w:r>
        </w:del>
      </w:ins>
      <w:ins w:id="154" w:author="Gabriele Martino" w:date="2021-02-03T14:13:00Z">
        <w:del w:id="155" w:author="Luca Vercelli" w:date="2021-02-24T15:46:00Z">
          <w:r w:rsidDel="004C79AD">
            <w:delText>onferma</w:delText>
          </w:r>
        </w:del>
      </w:ins>
      <w:ins w:id="156" w:author="Luca Vercelli" w:date="2021-02-24T15:46:00Z">
        <w:r w:rsidR="004C79AD">
          <w:t>Imputazione date firma</w:t>
        </w:r>
      </w:ins>
    </w:p>
    <w:p w14:paraId="27D27442" w14:textId="050B742A" w:rsidR="008B4678" w:rsidRDefault="008B4678">
      <w:pPr>
        <w:rPr>
          <w:ins w:id="157" w:author="Luca Vercelli" w:date="2021-02-24T15:09:00Z"/>
        </w:rPr>
      </w:pPr>
      <w:ins w:id="158" w:author="Luca Vercelli" w:date="2021-02-24T15:04:00Z">
        <w:r>
          <w:t xml:space="preserve">Questa </w:t>
        </w:r>
        <w:r w:rsidR="0091263E">
          <w:t xml:space="preserve">maschera permette di indicare, per ogni dipendente e per ogni attività, </w:t>
        </w:r>
      </w:ins>
      <w:ins w:id="159" w:author="Luca Vercelli" w:date="2021-02-24T15:07:00Z">
        <w:r w:rsidR="0091263E">
          <w:t>la data di firma designata.</w:t>
        </w:r>
      </w:ins>
    </w:p>
    <w:p w14:paraId="36FF1B05" w14:textId="3AFD9BEF" w:rsidR="00CB7F62" w:rsidRDefault="00CB7F62">
      <w:pPr>
        <w:rPr>
          <w:ins w:id="160" w:author="Luca Vercelli" w:date="2021-02-24T15:07:00Z"/>
        </w:rPr>
      </w:pPr>
      <w:ins w:id="161" w:author="Luca Vercelli" w:date="2021-02-24T15:09:00Z">
        <w:r>
          <w:t>Per prima cosa verrà chiesta la mensilità per la quale si stanno caricando le date.</w:t>
        </w:r>
      </w:ins>
    </w:p>
    <w:p w14:paraId="4F582EE2" w14:textId="46A5DCFF" w:rsidR="0091263E" w:rsidRDefault="00CB7F62">
      <w:pPr>
        <w:rPr>
          <w:ins w:id="162" w:author="Luca Vercelli" w:date="2021-02-24T15:07:00Z"/>
        </w:rPr>
      </w:pPr>
      <w:ins w:id="163" w:author="Luca Vercelli" w:date="2021-02-24T15:09:00Z">
        <w:r>
          <w:t xml:space="preserve">Quindi, si aprirà </w:t>
        </w:r>
      </w:ins>
      <w:ins w:id="164" w:author="Luca Vercelli" w:date="2021-02-24T15:07:00Z">
        <w:r w:rsidR="0091263E">
          <w:t>un form tabellare:</w:t>
        </w:r>
      </w:ins>
    </w:p>
    <w:tbl>
      <w:tblPr>
        <w:tblStyle w:val="Grigliatabella"/>
        <w:tblW w:w="0" w:type="auto"/>
        <w:tblLook w:val="04A0" w:firstRow="1" w:lastRow="0" w:firstColumn="1" w:lastColumn="0" w:noHBand="0" w:noVBand="1"/>
        <w:tblPrChange w:id="165" w:author="Luca Vercelli" w:date="2021-02-24T15:13:00Z">
          <w:tblPr>
            <w:tblStyle w:val="Grigliatabella"/>
            <w:tblW w:w="0" w:type="auto"/>
            <w:tblLook w:val="04A0" w:firstRow="1" w:lastRow="0" w:firstColumn="1" w:lastColumn="0" w:noHBand="0" w:noVBand="1"/>
          </w:tblPr>
        </w:tblPrChange>
      </w:tblPr>
      <w:tblGrid>
        <w:gridCol w:w="1626"/>
        <w:gridCol w:w="1433"/>
        <w:gridCol w:w="1723"/>
        <w:gridCol w:w="1780"/>
        <w:gridCol w:w="1687"/>
        <w:gridCol w:w="1379"/>
        <w:tblGridChange w:id="166">
          <w:tblGrid>
            <w:gridCol w:w="1942"/>
            <w:gridCol w:w="1676"/>
            <w:gridCol w:w="1999"/>
            <w:gridCol w:w="2033"/>
            <w:gridCol w:w="1978"/>
            <w:gridCol w:w="1978"/>
          </w:tblGrid>
        </w:tblGridChange>
      </w:tblGrid>
      <w:tr w:rsidR="00CB7F62" w14:paraId="4207D06F" w14:textId="2118AE33" w:rsidTr="00CB7F62">
        <w:trPr>
          <w:ins w:id="167" w:author="Luca Vercelli" w:date="2021-02-24T15:07:00Z"/>
        </w:trPr>
        <w:tc>
          <w:tcPr>
            <w:tcW w:w="1626" w:type="dxa"/>
            <w:tcPrChange w:id="168" w:author="Luca Vercelli" w:date="2021-02-24T15:13:00Z">
              <w:tcPr>
                <w:tcW w:w="1942" w:type="dxa"/>
              </w:tcPr>
            </w:tcPrChange>
          </w:tcPr>
          <w:p w14:paraId="2171E949" w14:textId="53FDB24B" w:rsidR="00CB7F62" w:rsidRPr="00E86BEB" w:rsidRDefault="00CB7F62">
            <w:pPr>
              <w:rPr>
                <w:ins w:id="169" w:author="Luca Vercelli" w:date="2021-02-24T15:07:00Z"/>
                <w:b/>
                <w:rPrChange w:id="170" w:author="Luca Vercelli" w:date="2021-02-24T15:08:00Z">
                  <w:rPr>
                    <w:ins w:id="171" w:author="Luca Vercelli" w:date="2021-02-24T15:07:00Z"/>
                  </w:rPr>
                </w:rPrChange>
              </w:rPr>
            </w:pPr>
            <w:ins w:id="172" w:author="Luca Vercelli" w:date="2021-02-24T15:10:00Z">
              <w:r>
                <w:rPr>
                  <w:b/>
                </w:rPr>
                <w:t>Progetto</w:t>
              </w:r>
            </w:ins>
          </w:p>
        </w:tc>
        <w:tc>
          <w:tcPr>
            <w:tcW w:w="1433" w:type="dxa"/>
            <w:tcPrChange w:id="173" w:author="Luca Vercelli" w:date="2021-02-24T15:13:00Z">
              <w:tcPr>
                <w:tcW w:w="1676" w:type="dxa"/>
              </w:tcPr>
            </w:tcPrChange>
          </w:tcPr>
          <w:p w14:paraId="600CE397" w14:textId="399A195E" w:rsidR="00CB7F62" w:rsidRPr="00CB7F62" w:rsidRDefault="00CB7F62">
            <w:pPr>
              <w:rPr>
                <w:ins w:id="174" w:author="Luca Vercelli" w:date="2021-02-24T15:10:00Z"/>
                <w:b/>
              </w:rPr>
            </w:pPr>
            <w:ins w:id="175" w:author="Luca Vercelli" w:date="2021-02-24T15:10:00Z">
              <w:r>
                <w:rPr>
                  <w:b/>
                </w:rPr>
                <w:t>Work Package</w:t>
              </w:r>
            </w:ins>
          </w:p>
        </w:tc>
        <w:tc>
          <w:tcPr>
            <w:tcW w:w="1723" w:type="dxa"/>
            <w:tcPrChange w:id="176" w:author="Luca Vercelli" w:date="2021-02-24T15:13:00Z">
              <w:tcPr>
                <w:tcW w:w="1999" w:type="dxa"/>
              </w:tcPr>
            </w:tcPrChange>
          </w:tcPr>
          <w:p w14:paraId="2A0F5AAE" w14:textId="1F96321A" w:rsidR="00CB7F62" w:rsidRPr="00E86BEB" w:rsidRDefault="00CB7F62">
            <w:pPr>
              <w:rPr>
                <w:ins w:id="177" w:author="Luca Vercelli" w:date="2021-02-24T15:07:00Z"/>
                <w:b/>
                <w:rPrChange w:id="178" w:author="Luca Vercelli" w:date="2021-02-24T15:08:00Z">
                  <w:rPr>
                    <w:ins w:id="179" w:author="Luca Vercelli" w:date="2021-02-24T15:07:00Z"/>
                  </w:rPr>
                </w:rPrChange>
              </w:rPr>
            </w:pPr>
            <w:ins w:id="180" w:author="Luca Vercelli" w:date="2021-02-24T15:08:00Z">
              <w:r w:rsidRPr="00E86BEB">
                <w:rPr>
                  <w:b/>
                  <w:rPrChange w:id="181" w:author="Luca Vercelli" w:date="2021-02-24T15:08:00Z">
                    <w:rPr/>
                  </w:rPrChange>
                </w:rPr>
                <w:t>Supervisor</w:t>
              </w:r>
            </w:ins>
          </w:p>
        </w:tc>
        <w:tc>
          <w:tcPr>
            <w:tcW w:w="1780" w:type="dxa"/>
            <w:tcPrChange w:id="182" w:author="Luca Vercelli" w:date="2021-02-24T15:13:00Z">
              <w:tcPr>
                <w:tcW w:w="2033" w:type="dxa"/>
              </w:tcPr>
            </w:tcPrChange>
          </w:tcPr>
          <w:p w14:paraId="2A1691CA" w14:textId="71047238" w:rsidR="00CB7F62" w:rsidRPr="00E86BEB" w:rsidRDefault="00CB7F62">
            <w:pPr>
              <w:rPr>
                <w:ins w:id="183" w:author="Luca Vercelli" w:date="2021-02-24T15:07:00Z"/>
                <w:b/>
                <w:rPrChange w:id="184" w:author="Luca Vercelli" w:date="2021-02-24T15:08:00Z">
                  <w:rPr>
                    <w:ins w:id="185" w:author="Luca Vercelli" w:date="2021-02-24T15:07:00Z"/>
                  </w:rPr>
                </w:rPrChange>
              </w:rPr>
            </w:pPr>
            <w:ins w:id="186" w:author="Luca Vercelli" w:date="2021-02-24T15:08:00Z">
              <w:r w:rsidRPr="00E86BEB">
                <w:rPr>
                  <w:b/>
                  <w:rPrChange w:id="187" w:author="Luca Vercelli" w:date="2021-02-24T15:08:00Z">
                    <w:rPr/>
                  </w:rPrChange>
                </w:rPr>
                <w:t>Dipendente</w:t>
              </w:r>
            </w:ins>
          </w:p>
        </w:tc>
        <w:tc>
          <w:tcPr>
            <w:tcW w:w="1687" w:type="dxa"/>
            <w:tcPrChange w:id="188" w:author="Luca Vercelli" w:date="2021-02-24T15:13:00Z">
              <w:tcPr>
                <w:tcW w:w="1978" w:type="dxa"/>
              </w:tcPr>
            </w:tcPrChange>
          </w:tcPr>
          <w:p w14:paraId="3EE3BE49" w14:textId="2D8CAEE4" w:rsidR="00CB7F62" w:rsidRPr="00E86BEB" w:rsidRDefault="00CB7F62">
            <w:pPr>
              <w:rPr>
                <w:ins w:id="189" w:author="Luca Vercelli" w:date="2021-02-24T15:07:00Z"/>
                <w:b/>
                <w:rPrChange w:id="190" w:author="Luca Vercelli" w:date="2021-02-24T15:08:00Z">
                  <w:rPr>
                    <w:ins w:id="191" w:author="Luca Vercelli" w:date="2021-02-24T15:07:00Z"/>
                  </w:rPr>
                </w:rPrChange>
              </w:rPr>
            </w:pPr>
            <w:ins w:id="192" w:author="Luca Vercelli" w:date="2021-02-24T15:08:00Z">
              <w:r w:rsidRPr="00E86BEB">
                <w:rPr>
                  <w:b/>
                  <w:rPrChange w:id="193" w:author="Luca Vercelli" w:date="2021-02-24T15:08:00Z">
                    <w:rPr/>
                  </w:rPrChange>
                </w:rPr>
                <w:t>Data firma</w:t>
              </w:r>
            </w:ins>
          </w:p>
        </w:tc>
        <w:tc>
          <w:tcPr>
            <w:tcW w:w="1379" w:type="dxa"/>
            <w:tcPrChange w:id="194" w:author="Luca Vercelli" w:date="2021-02-24T15:13:00Z">
              <w:tcPr>
                <w:tcW w:w="1978" w:type="dxa"/>
              </w:tcPr>
            </w:tcPrChange>
          </w:tcPr>
          <w:p w14:paraId="4ADFAAB3" w14:textId="04C43E0B" w:rsidR="00CB7F62" w:rsidRPr="00CB7F62" w:rsidRDefault="00CB7F62">
            <w:pPr>
              <w:rPr>
                <w:ins w:id="195" w:author="Luca Vercelli" w:date="2021-02-24T15:13:00Z"/>
                <w:b/>
              </w:rPr>
            </w:pPr>
            <w:ins w:id="196" w:author="Luca Vercelli" w:date="2021-02-24T15:13:00Z">
              <w:r>
                <w:rPr>
                  <w:b/>
                </w:rPr>
                <w:t>Errori rilevati</w:t>
              </w:r>
            </w:ins>
          </w:p>
        </w:tc>
      </w:tr>
      <w:tr w:rsidR="00CB7F62" w14:paraId="7E89AD14" w14:textId="01A47C82" w:rsidTr="00CB7F62">
        <w:trPr>
          <w:ins w:id="197" w:author="Luca Vercelli" w:date="2021-02-24T15:07:00Z"/>
        </w:trPr>
        <w:tc>
          <w:tcPr>
            <w:tcW w:w="1626" w:type="dxa"/>
            <w:tcPrChange w:id="198" w:author="Luca Vercelli" w:date="2021-02-24T15:13:00Z">
              <w:tcPr>
                <w:tcW w:w="1942" w:type="dxa"/>
              </w:tcPr>
            </w:tcPrChange>
          </w:tcPr>
          <w:p w14:paraId="40D40AF7" w14:textId="4554AC26" w:rsidR="00CB7F62" w:rsidRDefault="00CB7F62" w:rsidP="00CB7F62">
            <w:pPr>
              <w:rPr>
                <w:ins w:id="199" w:author="Luca Vercelli" w:date="2021-02-24T15:07:00Z"/>
              </w:rPr>
            </w:pPr>
            <w:ins w:id="200" w:author="Luca Vercelli" w:date="2021-02-24T15:08:00Z">
              <w:r>
                <w:t>xxx</w:t>
              </w:r>
            </w:ins>
          </w:p>
        </w:tc>
        <w:tc>
          <w:tcPr>
            <w:tcW w:w="1433" w:type="dxa"/>
            <w:tcPrChange w:id="201" w:author="Luca Vercelli" w:date="2021-02-24T15:13:00Z">
              <w:tcPr>
                <w:tcW w:w="1676" w:type="dxa"/>
              </w:tcPr>
            </w:tcPrChange>
          </w:tcPr>
          <w:p w14:paraId="05C22C81" w14:textId="7BCC00EB" w:rsidR="00CB7F62" w:rsidRDefault="00CB7F62" w:rsidP="00CB7F62">
            <w:pPr>
              <w:rPr>
                <w:ins w:id="202" w:author="Luca Vercelli" w:date="2021-02-24T15:10:00Z"/>
              </w:rPr>
            </w:pPr>
            <w:ins w:id="203" w:author="Luca Vercelli" w:date="2021-02-24T15:10:00Z">
              <w:r>
                <w:t>xxx</w:t>
              </w:r>
            </w:ins>
          </w:p>
        </w:tc>
        <w:tc>
          <w:tcPr>
            <w:tcW w:w="1723" w:type="dxa"/>
            <w:tcPrChange w:id="204" w:author="Luca Vercelli" w:date="2021-02-24T15:13:00Z">
              <w:tcPr>
                <w:tcW w:w="1999" w:type="dxa"/>
              </w:tcPr>
            </w:tcPrChange>
          </w:tcPr>
          <w:p w14:paraId="21B57B00" w14:textId="6983F105" w:rsidR="00CB7F62" w:rsidRDefault="00CB7F62" w:rsidP="00CB7F62">
            <w:pPr>
              <w:rPr>
                <w:ins w:id="205" w:author="Luca Vercelli" w:date="2021-02-24T15:07:00Z"/>
              </w:rPr>
            </w:pPr>
            <w:ins w:id="206" w:author="Luca Vercelli" w:date="2021-02-24T15:08:00Z">
              <w:r>
                <w:t>xxx</w:t>
              </w:r>
            </w:ins>
          </w:p>
        </w:tc>
        <w:tc>
          <w:tcPr>
            <w:tcW w:w="1780" w:type="dxa"/>
            <w:tcPrChange w:id="207" w:author="Luca Vercelli" w:date="2021-02-24T15:13:00Z">
              <w:tcPr>
                <w:tcW w:w="2033" w:type="dxa"/>
              </w:tcPr>
            </w:tcPrChange>
          </w:tcPr>
          <w:p w14:paraId="4A3C7D99" w14:textId="77AD7A1A" w:rsidR="00CB7F62" w:rsidRDefault="00CB7F62" w:rsidP="00CB7F62">
            <w:pPr>
              <w:rPr>
                <w:ins w:id="208" w:author="Luca Vercelli" w:date="2021-02-24T15:07:00Z"/>
              </w:rPr>
            </w:pPr>
            <w:ins w:id="209" w:author="Luca Vercelli" w:date="2021-02-24T15:08:00Z">
              <w:r>
                <w:t>xxx</w:t>
              </w:r>
            </w:ins>
          </w:p>
        </w:tc>
        <w:tc>
          <w:tcPr>
            <w:tcW w:w="1687" w:type="dxa"/>
            <w:tcPrChange w:id="210" w:author="Luca Vercelli" w:date="2021-02-24T15:13:00Z">
              <w:tcPr>
                <w:tcW w:w="1978" w:type="dxa"/>
              </w:tcPr>
            </w:tcPrChange>
          </w:tcPr>
          <w:p w14:paraId="0DAB452E" w14:textId="63E50032" w:rsidR="00CB7F62" w:rsidRDefault="00CB7F62" w:rsidP="00CB7F62">
            <w:pPr>
              <w:rPr>
                <w:ins w:id="211" w:author="Luca Vercelli" w:date="2021-02-24T15:07:00Z"/>
              </w:rPr>
            </w:pPr>
            <w:ins w:id="212" w:author="Luca Vercelli" w:date="2021-02-24T15:08:00Z">
              <w:r>
                <w:t>CAMPO EDITABILE</w:t>
              </w:r>
            </w:ins>
          </w:p>
        </w:tc>
        <w:tc>
          <w:tcPr>
            <w:tcW w:w="1379" w:type="dxa"/>
            <w:tcPrChange w:id="213" w:author="Luca Vercelli" w:date="2021-02-24T15:13:00Z">
              <w:tcPr>
                <w:tcW w:w="1978" w:type="dxa"/>
              </w:tcPr>
            </w:tcPrChange>
          </w:tcPr>
          <w:p w14:paraId="1E4934C9" w14:textId="77777777" w:rsidR="00CB7F62" w:rsidRDefault="00CB7F62" w:rsidP="00CB7F62">
            <w:pPr>
              <w:rPr>
                <w:ins w:id="214" w:author="Luca Vercelli" w:date="2021-02-24T15:13:00Z"/>
              </w:rPr>
            </w:pPr>
          </w:p>
        </w:tc>
      </w:tr>
      <w:tr w:rsidR="00CB7F62" w14:paraId="087D8649" w14:textId="797AC747" w:rsidTr="00CB7F62">
        <w:trPr>
          <w:ins w:id="215" w:author="Luca Vercelli" w:date="2021-02-24T15:07:00Z"/>
        </w:trPr>
        <w:tc>
          <w:tcPr>
            <w:tcW w:w="1626" w:type="dxa"/>
            <w:tcPrChange w:id="216" w:author="Luca Vercelli" w:date="2021-02-24T15:13:00Z">
              <w:tcPr>
                <w:tcW w:w="1942" w:type="dxa"/>
              </w:tcPr>
            </w:tcPrChange>
          </w:tcPr>
          <w:p w14:paraId="02C1E163" w14:textId="144F88DD" w:rsidR="00CB7F62" w:rsidRDefault="00CB7F62" w:rsidP="00CB7F62">
            <w:pPr>
              <w:rPr>
                <w:ins w:id="217" w:author="Luca Vercelli" w:date="2021-02-24T15:07:00Z"/>
              </w:rPr>
            </w:pPr>
            <w:ins w:id="218" w:author="Luca Vercelli" w:date="2021-02-24T15:08:00Z">
              <w:r w:rsidRPr="00890202">
                <w:t>xxx</w:t>
              </w:r>
            </w:ins>
          </w:p>
        </w:tc>
        <w:tc>
          <w:tcPr>
            <w:tcW w:w="1433" w:type="dxa"/>
            <w:tcPrChange w:id="219" w:author="Luca Vercelli" w:date="2021-02-24T15:13:00Z">
              <w:tcPr>
                <w:tcW w:w="1676" w:type="dxa"/>
              </w:tcPr>
            </w:tcPrChange>
          </w:tcPr>
          <w:p w14:paraId="6A9B3240" w14:textId="5C4C29EF" w:rsidR="00CB7F62" w:rsidRPr="00890202" w:rsidRDefault="00CB7F62" w:rsidP="00CB7F62">
            <w:pPr>
              <w:rPr>
                <w:ins w:id="220" w:author="Luca Vercelli" w:date="2021-02-24T15:10:00Z"/>
              </w:rPr>
            </w:pPr>
            <w:ins w:id="221" w:author="Luca Vercelli" w:date="2021-02-24T15:10:00Z">
              <w:r w:rsidRPr="00890202">
                <w:t>xxx</w:t>
              </w:r>
            </w:ins>
          </w:p>
        </w:tc>
        <w:tc>
          <w:tcPr>
            <w:tcW w:w="1723" w:type="dxa"/>
            <w:tcPrChange w:id="222" w:author="Luca Vercelli" w:date="2021-02-24T15:13:00Z">
              <w:tcPr>
                <w:tcW w:w="1999" w:type="dxa"/>
              </w:tcPr>
            </w:tcPrChange>
          </w:tcPr>
          <w:p w14:paraId="62F05606" w14:textId="0532029F" w:rsidR="00CB7F62" w:rsidRDefault="00CB7F62" w:rsidP="00CB7F62">
            <w:pPr>
              <w:rPr>
                <w:ins w:id="223" w:author="Luca Vercelli" w:date="2021-02-24T15:07:00Z"/>
              </w:rPr>
            </w:pPr>
            <w:ins w:id="224" w:author="Luca Vercelli" w:date="2021-02-24T15:08:00Z">
              <w:r w:rsidRPr="00890202">
                <w:t>xxx</w:t>
              </w:r>
            </w:ins>
          </w:p>
        </w:tc>
        <w:tc>
          <w:tcPr>
            <w:tcW w:w="1780" w:type="dxa"/>
            <w:tcPrChange w:id="225" w:author="Luca Vercelli" w:date="2021-02-24T15:13:00Z">
              <w:tcPr>
                <w:tcW w:w="2033" w:type="dxa"/>
              </w:tcPr>
            </w:tcPrChange>
          </w:tcPr>
          <w:p w14:paraId="392113D3" w14:textId="0AD3A354" w:rsidR="00CB7F62" w:rsidRDefault="00CB7F62" w:rsidP="00CB7F62">
            <w:pPr>
              <w:rPr>
                <w:ins w:id="226" w:author="Luca Vercelli" w:date="2021-02-24T15:07:00Z"/>
              </w:rPr>
            </w:pPr>
            <w:ins w:id="227" w:author="Luca Vercelli" w:date="2021-02-24T15:08:00Z">
              <w:r w:rsidRPr="00890202">
                <w:t>xxx</w:t>
              </w:r>
            </w:ins>
          </w:p>
        </w:tc>
        <w:tc>
          <w:tcPr>
            <w:tcW w:w="1687" w:type="dxa"/>
            <w:tcPrChange w:id="228" w:author="Luca Vercelli" w:date="2021-02-24T15:13:00Z">
              <w:tcPr>
                <w:tcW w:w="1978" w:type="dxa"/>
              </w:tcPr>
            </w:tcPrChange>
          </w:tcPr>
          <w:p w14:paraId="450268DB" w14:textId="14E7753B" w:rsidR="00CB7F62" w:rsidRDefault="00CB7F62" w:rsidP="00CB7F62">
            <w:pPr>
              <w:rPr>
                <w:ins w:id="229" w:author="Luca Vercelli" w:date="2021-02-24T15:07:00Z"/>
              </w:rPr>
            </w:pPr>
            <w:ins w:id="230" w:author="Luca Vercelli" w:date="2021-02-24T15:08:00Z">
              <w:r>
                <w:t>CAMPO EDITABILE</w:t>
              </w:r>
            </w:ins>
          </w:p>
        </w:tc>
        <w:tc>
          <w:tcPr>
            <w:tcW w:w="1379" w:type="dxa"/>
            <w:tcPrChange w:id="231" w:author="Luca Vercelli" w:date="2021-02-24T15:13:00Z">
              <w:tcPr>
                <w:tcW w:w="1978" w:type="dxa"/>
              </w:tcPr>
            </w:tcPrChange>
          </w:tcPr>
          <w:p w14:paraId="763BE657" w14:textId="77777777" w:rsidR="00CB7F62" w:rsidRDefault="00CB7F62" w:rsidP="00CB7F62">
            <w:pPr>
              <w:rPr>
                <w:ins w:id="232" w:author="Luca Vercelli" w:date="2021-02-24T15:13:00Z"/>
              </w:rPr>
            </w:pPr>
          </w:p>
        </w:tc>
      </w:tr>
      <w:tr w:rsidR="00CB7F62" w14:paraId="743C8EDB" w14:textId="73007D48" w:rsidTr="00CB7F62">
        <w:trPr>
          <w:ins w:id="233" w:author="Luca Vercelli" w:date="2021-02-24T15:07:00Z"/>
        </w:trPr>
        <w:tc>
          <w:tcPr>
            <w:tcW w:w="1626" w:type="dxa"/>
            <w:tcPrChange w:id="234" w:author="Luca Vercelli" w:date="2021-02-24T15:13:00Z">
              <w:tcPr>
                <w:tcW w:w="1942" w:type="dxa"/>
              </w:tcPr>
            </w:tcPrChange>
          </w:tcPr>
          <w:p w14:paraId="52954123" w14:textId="4A424440" w:rsidR="00CB7F62" w:rsidRDefault="00CB7F62" w:rsidP="00CB7F62">
            <w:pPr>
              <w:rPr>
                <w:ins w:id="235" w:author="Luca Vercelli" w:date="2021-02-24T15:07:00Z"/>
              </w:rPr>
            </w:pPr>
            <w:ins w:id="236" w:author="Luca Vercelli" w:date="2021-02-24T15:08:00Z">
              <w:r w:rsidRPr="00890202">
                <w:t>xxx</w:t>
              </w:r>
            </w:ins>
          </w:p>
        </w:tc>
        <w:tc>
          <w:tcPr>
            <w:tcW w:w="1433" w:type="dxa"/>
            <w:tcPrChange w:id="237" w:author="Luca Vercelli" w:date="2021-02-24T15:13:00Z">
              <w:tcPr>
                <w:tcW w:w="1676" w:type="dxa"/>
              </w:tcPr>
            </w:tcPrChange>
          </w:tcPr>
          <w:p w14:paraId="5F6514A2" w14:textId="70F1ABAF" w:rsidR="00CB7F62" w:rsidRPr="00890202" w:rsidRDefault="00CB7F62" w:rsidP="00CB7F62">
            <w:pPr>
              <w:rPr>
                <w:ins w:id="238" w:author="Luca Vercelli" w:date="2021-02-24T15:10:00Z"/>
              </w:rPr>
            </w:pPr>
            <w:ins w:id="239" w:author="Luca Vercelli" w:date="2021-02-24T15:10:00Z">
              <w:r w:rsidRPr="00890202">
                <w:t>xxx</w:t>
              </w:r>
            </w:ins>
          </w:p>
        </w:tc>
        <w:tc>
          <w:tcPr>
            <w:tcW w:w="1723" w:type="dxa"/>
            <w:tcPrChange w:id="240" w:author="Luca Vercelli" w:date="2021-02-24T15:13:00Z">
              <w:tcPr>
                <w:tcW w:w="1999" w:type="dxa"/>
              </w:tcPr>
            </w:tcPrChange>
          </w:tcPr>
          <w:p w14:paraId="42F0B268" w14:textId="5EE3ACB2" w:rsidR="00CB7F62" w:rsidRDefault="00CB7F62" w:rsidP="00CB7F62">
            <w:pPr>
              <w:rPr>
                <w:ins w:id="241" w:author="Luca Vercelli" w:date="2021-02-24T15:07:00Z"/>
              </w:rPr>
            </w:pPr>
            <w:ins w:id="242" w:author="Luca Vercelli" w:date="2021-02-24T15:08:00Z">
              <w:r w:rsidRPr="00890202">
                <w:t>xxx</w:t>
              </w:r>
            </w:ins>
          </w:p>
        </w:tc>
        <w:tc>
          <w:tcPr>
            <w:tcW w:w="1780" w:type="dxa"/>
            <w:tcPrChange w:id="243" w:author="Luca Vercelli" w:date="2021-02-24T15:13:00Z">
              <w:tcPr>
                <w:tcW w:w="2033" w:type="dxa"/>
              </w:tcPr>
            </w:tcPrChange>
          </w:tcPr>
          <w:p w14:paraId="26F91FB1" w14:textId="742D821D" w:rsidR="00CB7F62" w:rsidRDefault="00CB7F62" w:rsidP="00CB7F62">
            <w:pPr>
              <w:rPr>
                <w:ins w:id="244" w:author="Luca Vercelli" w:date="2021-02-24T15:07:00Z"/>
              </w:rPr>
            </w:pPr>
            <w:ins w:id="245" w:author="Luca Vercelli" w:date="2021-02-24T15:08:00Z">
              <w:r w:rsidRPr="00890202">
                <w:t>xxx</w:t>
              </w:r>
            </w:ins>
          </w:p>
        </w:tc>
        <w:tc>
          <w:tcPr>
            <w:tcW w:w="1687" w:type="dxa"/>
            <w:tcPrChange w:id="246" w:author="Luca Vercelli" w:date="2021-02-24T15:13:00Z">
              <w:tcPr>
                <w:tcW w:w="1978" w:type="dxa"/>
              </w:tcPr>
            </w:tcPrChange>
          </w:tcPr>
          <w:p w14:paraId="3E418FF5" w14:textId="0E892371" w:rsidR="00CB7F62" w:rsidRDefault="00CB7F62" w:rsidP="00CB7F62">
            <w:pPr>
              <w:rPr>
                <w:ins w:id="247" w:author="Luca Vercelli" w:date="2021-02-24T15:07:00Z"/>
              </w:rPr>
            </w:pPr>
            <w:ins w:id="248" w:author="Luca Vercelli" w:date="2021-02-24T15:08:00Z">
              <w:r>
                <w:t>CAMPO EDITABILE</w:t>
              </w:r>
            </w:ins>
          </w:p>
        </w:tc>
        <w:tc>
          <w:tcPr>
            <w:tcW w:w="1379" w:type="dxa"/>
            <w:tcPrChange w:id="249" w:author="Luca Vercelli" w:date="2021-02-24T15:13:00Z">
              <w:tcPr>
                <w:tcW w:w="1978" w:type="dxa"/>
              </w:tcPr>
            </w:tcPrChange>
          </w:tcPr>
          <w:p w14:paraId="74D31FB9" w14:textId="77777777" w:rsidR="00CB7F62" w:rsidRDefault="00CB7F62" w:rsidP="00CB7F62">
            <w:pPr>
              <w:rPr>
                <w:ins w:id="250" w:author="Luca Vercelli" w:date="2021-02-24T15:13:00Z"/>
              </w:rPr>
            </w:pPr>
          </w:p>
        </w:tc>
      </w:tr>
      <w:tr w:rsidR="00CB7F62" w14:paraId="75095F6C" w14:textId="6275040D" w:rsidTr="00CB7F62">
        <w:trPr>
          <w:ins w:id="251" w:author="Luca Vercelli" w:date="2021-02-24T15:07:00Z"/>
        </w:trPr>
        <w:tc>
          <w:tcPr>
            <w:tcW w:w="1626" w:type="dxa"/>
            <w:tcPrChange w:id="252" w:author="Luca Vercelli" w:date="2021-02-24T15:13:00Z">
              <w:tcPr>
                <w:tcW w:w="1942" w:type="dxa"/>
              </w:tcPr>
            </w:tcPrChange>
          </w:tcPr>
          <w:p w14:paraId="52415421" w14:textId="6B412D67" w:rsidR="00CB7F62" w:rsidRDefault="00CB7F62" w:rsidP="00CB7F62">
            <w:pPr>
              <w:rPr>
                <w:ins w:id="253" w:author="Luca Vercelli" w:date="2021-02-24T15:07:00Z"/>
              </w:rPr>
            </w:pPr>
            <w:ins w:id="254" w:author="Luca Vercelli" w:date="2021-02-24T15:08:00Z">
              <w:r w:rsidRPr="00890202">
                <w:lastRenderedPageBreak/>
                <w:t>xxx</w:t>
              </w:r>
            </w:ins>
          </w:p>
        </w:tc>
        <w:tc>
          <w:tcPr>
            <w:tcW w:w="1433" w:type="dxa"/>
            <w:tcPrChange w:id="255" w:author="Luca Vercelli" w:date="2021-02-24T15:13:00Z">
              <w:tcPr>
                <w:tcW w:w="1676" w:type="dxa"/>
              </w:tcPr>
            </w:tcPrChange>
          </w:tcPr>
          <w:p w14:paraId="70CBDAB2" w14:textId="02544E11" w:rsidR="00CB7F62" w:rsidRPr="00890202" w:rsidRDefault="00CB7F62" w:rsidP="00CB7F62">
            <w:pPr>
              <w:rPr>
                <w:ins w:id="256" w:author="Luca Vercelli" w:date="2021-02-24T15:10:00Z"/>
              </w:rPr>
            </w:pPr>
            <w:ins w:id="257" w:author="Luca Vercelli" w:date="2021-02-24T15:10:00Z">
              <w:r w:rsidRPr="00890202">
                <w:t>xxx</w:t>
              </w:r>
            </w:ins>
          </w:p>
        </w:tc>
        <w:tc>
          <w:tcPr>
            <w:tcW w:w="1723" w:type="dxa"/>
            <w:tcPrChange w:id="258" w:author="Luca Vercelli" w:date="2021-02-24T15:13:00Z">
              <w:tcPr>
                <w:tcW w:w="1999" w:type="dxa"/>
              </w:tcPr>
            </w:tcPrChange>
          </w:tcPr>
          <w:p w14:paraId="2F455779" w14:textId="43D5813D" w:rsidR="00CB7F62" w:rsidRDefault="00CB7F62" w:rsidP="00CB7F62">
            <w:pPr>
              <w:rPr>
                <w:ins w:id="259" w:author="Luca Vercelli" w:date="2021-02-24T15:07:00Z"/>
              </w:rPr>
            </w:pPr>
            <w:ins w:id="260" w:author="Luca Vercelli" w:date="2021-02-24T15:08:00Z">
              <w:r w:rsidRPr="00890202">
                <w:t>xxx</w:t>
              </w:r>
            </w:ins>
          </w:p>
        </w:tc>
        <w:tc>
          <w:tcPr>
            <w:tcW w:w="1780" w:type="dxa"/>
            <w:tcPrChange w:id="261" w:author="Luca Vercelli" w:date="2021-02-24T15:13:00Z">
              <w:tcPr>
                <w:tcW w:w="2033" w:type="dxa"/>
              </w:tcPr>
            </w:tcPrChange>
          </w:tcPr>
          <w:p w14:paraId="12397C80" w14:textId="10E58002" w:rsidR="00CB7F62" w:rsidRDefault="00CB7F62" w:rsidP="00CB7F62">
            <w:pPr>
              <w:rPr>
                <w:ins w:id="262" w:author="Luca Vercelli" w:date="2021-02-24T15:07:00Z"/>
              </w:rPr>
            </w:pPr>
            <w:ins w:id="263" w:author="Luca Vercelli" w:date="2021-02-24T15:08:00Z">
              <w:r w:rsidRPr="00890202">
                <w:t>xxx</w:t>
              </w:r>
            </w:ins>
          </w:p>
        </w:tc>
        <w:tc>
          <w:tcPr>
            <w:tcW w:w="1687" w:type="dxa"/>
            <w:tcPrChange w:id="264" w:author="Luca Vercelli" w:date="2021-02-24T15:13:00Z">
              <w:tcPr>
                <w:tcW w:w="1978" w:type="dxa"/>
              </w:tcPr>
            </w:tcPrChange>
          </w:tcPr>
          <w:p w14:paraId="4269EF2D" w14:textId="3E2152B5" w:rsidR="00CB7F62" w:rsidRDefault="00CB7F62" w:rsidP="00CB7F62">
            <w:pPr>
              <w:rPr>
                <w:ins w:id="265" w:author="Luca Vercelli" w:date="2021-02-24T15:07:00Z"/>
              </w:rPr>
            </w:pPr>
            <w:ins w:id="266" w:author="Luca Vercelli" w:date="2021-02-24T15:08:00Z">
              <w:r>
                <w:t>CAMPO EDITABILE</w:t>
              </w:r>
            </w:ins>
          </w:p>
        </w:tc>
        <w:tc>
          <w:tcPr>
            <w:tcW w:w="1379" w:type="dxa"/>
            <w:tcPrChange w:id="267" w:author="Luca Vercelli" w:date="2021-02-24T15:13:00Z">
              <w:tcPr>
                <w:tcW w:w="1978" w:type="dxa"/>
              </w:tcPr>
            </w:tcPrChange>
          </w:tcPr>
          <w:p w14:paraId="3E294CB3" w14:textId="77777777" w:rsidR="00CB7F62" w:rsidRDefault="00CB7F62" w:rsidP="00CB7F62">
            <w:pPr>
              <w:rPr>
                <w:ins w:id="268" w:author="Luca Vercelli" w:date="2021-02-24T15:13:00Z"/>
              </w:rPr>
            </w:pPr>
          </w:p>
        </w:tc>
      </w:tr>
      <w:tr w:rsidR="00CB7F62" w14:paraId="509E215B" w14:textId="51705108" w:rsidTr="00CB7F62">
        <w:trPr>
          <w:ins w:id="269" w:author="Luca Vercelli" w:date="2021-02-24T15:07:00Z"/>
        </w:trPr>
        <w:tc>
          <w:tcPr>
            <w:tcW w:w="1626" w:type="dxa"/>
            <w:tcPrChange w:id="270" w:author="Luca Vercelli" w:date="2021-02-24T15:13:00Z">
              <w:tcPr>
                <w:tcW w:w="1942" w:type="dxa"/>
              </w:tcPr>
            </w:tcPrChange>
          </w:tcPr>
          <w:p w14:paraId="3BAC7F0E" w14:textId="77777777" w:rsidR="00CB7F62" w:rsidRDefault="00CB7F62" w:rsidP="00CB7F62">
            <w:pPr>
              <w:rPr>
                <w:ins w:id="271" w:author="Luca Vercelli" w:date="2021-02-24T15:07:00Z"/>
              </w:rPr>
            </w:pPr>
          </w:p>
        </w:tc>
        <w:tc>
          <w:tcPr>
            <w:tcW w:w="1433" w:type="dxa"/>
            <w:tcPrChange w:id="272" w:author="Luca Vercelli" w:date="2021-02-24T15:13:00Z">
              <w:tcPr>
                <w:tcW w:w="1676" w:type="dxa"/>
              </w:tcPr>
            </w:tcPrChange>
          </w:tcPr>
          <w:p w14:paraId="1278D877" w14:textId="77777777" w:rsidR="00CB7F62" w:rsidRDefault="00CB7F62" w:rsidP="00CB7F62">
            <w:pPr>
              <w:rPr>
                <w:ins w:id="273" w:author="Luca Vercelli" w:date="2021-02-24T15:10:00Z"/>
              </w:rPr>
            </w:pPr>
          </w:p>
        </w:tc>
        <w:tc>
          <w:tcPr>
            <w:tcW w:w="1723" w:type="dxa"/>
            <w:tcPrChange w:id="274" w:author="Luca Vercelli" w:date="2021-02-24T15:13:00Z">
              <w:tcPr>
                <w:tcW w:w="1999" w:type="dxa"/>
              </w:tcPr>
            </w:tcPrChange>
          </w:tcPr>
          <w:p w14:paraId="6392FE52" w14:textId="5791E130" w:rsidR="00CB7F62" w:rsidRDefault="00CB7F62" w:rsidP="00CB7F62">
            <w:pPr>
              <w:rPr>
                <w:ins w:id="275" w:author="Luca Vercelli" w:date="2021-02-24T15:07:00Z"/>
              </w:rPr>
            </w:pPr>
          </w:p>
        </w:tc>
        <w:tc>
          <w:tcPr>
            <w:tcW w:w="1780" w:type="dxa"/>
            <w:tcPrChange w:id="276" w:author="Luca Vercelli" w:date="2021-02-24T15:13:00Z">
              <w:tcPr>
                <w:tcW w:w="2033" w:type="dxa"/>
              </w:tcPr>
            </w:tcPrChange>
          </w:tcPr>
          <w:p w14:paraId="19337F83" w14:textId="77777777" w:rsidR="00CB7F62" w:rsidRDefault="00CB7F62" w:rsidP="00CB7F62">
            <w:pPr>
              <w:rPr>
                <w:ins w:id="277" w:author="Luca Vercelli" w:date="2021-02-24T15:07:00Z"/>
              </w:rPr>
            </w:pPr>
          </w:p>
        </w:tc>
        <w:tc>
          <w:tcPr>
            <w:tcW w:w="1687" w:type="dxa"/>
            <w:tcPrChange w:id="278" w:author="Luca Vercelli" w:date="2021-02-24T15:13:00Z">
              <w:tcPr>
                <w:tcW w:w="1978" w:type="dxa"/>
              </w:tcPr>
            </w:tcPrChange>
          </w:tcPr>
          <w:p w14:paraId="67AF7165" w14:textId="232CE96A" w:rsidR="00CB7F62" w:rsidRDefault="00CB7F62" w:rsidP="00CB7F62">
            <w:pPr>
              <w:rPr>
                <w:ins w:id="279" w:author="Luca Vercelli" w:date="2021-02-24T15:07:00Z"/>
              </w:rPr>
            </w:pPr>
          </w:p>
        </w:tc>
        <w:tc>
          <w:tcPr>
            <w:tcW w:w="1379" w:type="dxa"/>
            <w:tcPrChange w:id="280" w:author="Luca Vercelli" w:date="2021-02-24T15:13:00Z">
              <w:tcPr>
                <w:tcW w:w="1978" w:type="dxa"/>
              </w:tcPr>
            </w:tcPrChange>
          </w:tcPr>
          <w:p w14:paraId="5CE19039" w14:textId="77777777" w:rsidR="00CB7F62" w:rsidRDefault="00CB7F62" w:rsidP="00CB7F62">
            <w:pPr>
              <w:rPr>
                <w:ins w:id="281" w:author="Luca Vercelli" w:date="2021-02-24T15:13:00Z"/>
              </w:rPr>
            </w:pPr>
          </w:p>
        </w:tc>
      </w:tr>
    </w:tbl>
    <w:p w14:paraId="4CAADB14" w14:textId="77777777" w:rsidR="0091263E" w:rsidRDefault="0091263E">
      <w:pPr>
        <w:rPr>
          <w:ins w:id="282" w:author="Luca Vercelli" w:date="2021-02-24T15:11:00Z"/>
        </w:rPr>
      </w:pPr>
    </w:p>
    <w:p w14:paraId="0FCCD131" w14:textId="11B82FED" w:rsidR="00D144AE" w:rsidDel="00CB7F62" w:rsidRDefault="00F715CF">
      <w:pPr>
        <w:rPr>
          <w:del w:id="283" w:author="Luca Vercelli" w:date="2021-02-24T15:12:00Z"/>
        </w:rPr>
      </w:pPr>
      <w:ins w:id="284" w:author="Gabriele Martino" w:date="2021-02-03T14:14:00Z">
        <w:del w:id="285" w:author="Luca Vercelli" w:date="2021-02-24T15:12:00Z">
          <w:r w:rsidDel="00CB7F62">
            <w:delText xml:space="preserve">Al termine del mese sono necessarie le firme </w:delText>
          </w:r>
        </w:del>
      </w:ins>
      <w:ins w:id="286" w:author="Gabriele Martino" w:date="2021-02-03T14:17:00Z">
        <w:del w:id="287" w:author="Luca Vercelli" w:date="2021-02-24T15:12:00Z">
          <w:r w:rsidDel="00CB7F62">
            <w:delText>di conferma dei</w:delText>
          </w:r>
        </w:del>
      </w:ins>
      <w:ins w:id="288" w:author="Gabriele Martino" w:date="2021-02-03T14:15:00Z">
        <w:del w:id="289" w:author="Luca Vercelli" w:date="2021-02-24T15:12:00Z">
          <w:r w:rsidDel="00CB7F62">
            <w:delText xml:space="preserve"> dati raccolti: la firma di ciascun dipende</w:delText>
          </w:r>
        </w:del>
      </w:ins>
      <w:ins w:id="290" w:author="Gabriele Martino" w:date="2021-02-03T14:16:00Z">
        <w:del w:id="291" w:author="Luca Vercelli" w:date="2021-02-24T15:12:00Z">
          <w:r w:rsidDel="00CB7F62">
            <w:delText>nte, e la firma del supervisore del progetto.</w:delText>
          </w:r>
        </w:del>
      </w:ins>
    </w:p>
    <w:p w14:paraId="3F820A8F" w14:textId="3E904696" w:rsidR="00D144AE" w:rsidDel="00CB7F62" w:rsidRDefault="00F715CF">
      <w:pPr>
        <w:rPr>
          <w:del w:id="292" w:author="Luca Vercelli" w:date="2021-02-24T15:12:00Z"/>
        </w:rPr>
      </w:pPr>
      <w:ins w:id="293" w:author="Gabriele Martino" w:date="2021-02-03T14:16:00Z">
        <w:del w:id="294" w:author="Luca Vercelli" w:date="2021-02-24T15:12:00Z">
          <w:r w:rsidDel="00CB7F62">
            <w:delText>La piattaforma dovrà quindi raccogliere le due data di firma per ciascun dipendente che abbia lavorato sul progetto nel mese in esame attraverso un form apposito.</w:delText>
          </w:r>
        </w:del>
      </w:ins>
    </w:p>
    <w:p w14:paraId="7ADBEDE8" w14:textId="66A9F8E0" w:rsidR="00D144AE" w:rsidRDefault="00F715CF">
      <w:ins w:id="295" w:author="Gabriele Martino" w:date="2021-02-03T14:16:00Z">
        <w:r>
          <w:t>Le date di firma devono corrispondere con la presenza della persona in azienda.</w:t>
        </w:r>
        <w:del w:id="296" w:author="Luca Vercelli" w:date="2021-02-24T15:17:00Z">
          <w:r w:rsidDel="00265F78">
            <w:delText xml:space="preserve"> Nel caso in cui non sia possibile ottenere la firma del supervisore nel mese in corso potrà essere raccolta nel mese successivo. La data di firma del supervisore deve essere successiva alla firma del dipendente.</w:delText>
          </w:r>
        </w:del>
      </w:ins>
    </w:p>
    <w:p w14:paraId="6242D4F1" w14:textId="7040EF54" w:rsidR="00D144AE" w:rsidDel="00CB7F62" w:rsidRDefault="00F715CF">
      <w:pPr>
        <w:rPr>
          <w:del w:id="297" w:author="Luca Vercelli" w:date="2021-02-24T15:13:00Z"/>
        </w:rPr>
      </w:pPr>
      <w:ins w:id="298" w:author="Gabriele Martino" w:date="2021-02-03T14:26:00Z">
        <w:r>
          <w:t>Sul form verranno suggerite le prime date di firma utili</w:t>
        </w:r>
        <w:del w:id="299" w:author="Luca Vercelli" w:date="2021-02-24T15:12:00Z">
          <w:r w:rsidDel="00CB7F62">
            <w:delText xml:space="preserve"> (</w:delText>
          </w:r>
        </w:del>
      </w:ins>
      <w:ins w:id="300" w:author="Luca Vercelli" w:date="2021-02-24T15:12:00Z">
        <w:r w:rsidR="00CB7F62">
          <w:t xml:space="preserve">, </w:t>
        </w:r>
      </w:ins>
      <w:ins w:id="301" w:author="Gabriele Martino" w:date="2021-02-03T14:26:00Z">
        <w:r>
          <w:t>come aiuto per la validazione</w:t>
        </w:r>
        <w:del w:id="302" w:author="Luca Vercelli" w:date="2021-02-24T15:13:00Z">
          <w:r w:rsidDel="00CB7F62">
            <w:delText>) in base a tre criteri:</w:delText>
          </w:r>
        </w:del>
      </w:ins>
    </w:p>
    <w:p w14:paraId="38EFFE8A" w14:textId="177C768A" w:rsidR="00D144AE" w:rsidDel="00CB7F62" w:rsidRDefault="00F715CF">
      <w:pPr>
        <w:rPr>
          <w:del w:id="303" w:author="Luca Vercelli" w:date="2021-02-24T15:14:00Z"/>
        </w:rPr>
        <w:pPrChange w:id="304" w:author="Luca Vercelli" w:date="2021-02-24T15:13:00Z">
          <w:pPr>
            <w:pStyle w:val="Paragrafoelenco"/>
            <w:numPr>
              <w:numId w:val="6"/>
            </w:numPr>
            <w:tabs>
              <w:tab w:val="num" w:pos="0"/>
            </w:tabs>
            <w:ind w:hanging="360"/>
          </w:pPr>
        </w:pPrChange>
      </w:pPr>
      <w:ins w:id="305" w:author="Gabriele Martino" w:date="2021-02-03T14:26:00Z">
        <w:del w:id="306" w:author="Luca Vercelli" w:date="2021-02-24T15:13:00Z">
          <w:r w:rsidDel="00CB7F62">
            <w:delText xml:space="preserve">ultima </w:delText>
          </w:r>
        </w:del>
        <w:del w:id="307" w:author="Luca Vercelli" w:date="2021-02-24T15:14:00Z">
          <w:r w:rsidDel="00CB7F62">
            <w:delText>presenza nel mese del dipendente</w:delText>
          </w:r>
        </w:del>
      </w:ins>
    </w:p>
    <w:p w14:paraId="6A04B791" w14:textId="26C43CF5" w:rsidR="00D144AE" w:rsidDel="00CB7F62" w:rsidRDefault="00F715CF">
      <w:pPr>
        <w:pStyle w:val="Paragrafoelenco"/>
        <w:numPr>
          <w:ilvl w:val="0"/>
          <w:numId w:val="6"/>
        </w:numPr>
        <w:rPr>
          <w:del w:id="308" w:author="Luca Vercelli" w:date="2021-02-24T15:14:00Z"/>
        </w:rPr>
      </w:pPr>
      <w:ins w:id="309" w:author="Gabriele Martino" w:date="2021-02-03T14:26:00Z">
        <w:del w:id="310" w:author="Luca Vercelli" w:date="2021-02-24T15:14:00Z">
          <w:r w:rsidDel="00CB7F62">
            <w:delText>ultima presenza nel mese del supervisore</w:delText>
          </w:r>
        </w:del>
      </w:ins>
    </w:p>
    <w:p w14:paraId="520321CC" w14:textId="5D0DEB4C" w:rsidR="00D144AE" w:rsidDel="00CB7F62" w:rsidRDefault="00F715CF">
      <w:pPr>
        <w:rPr>
          <w:del w:id="311" w:author="Luca Vercelli" w:date="2021-02-24T15:15:00Z"/>
        </w:rPr>
        <w:pPrChange w:id="312" w:author="Luca Vercelli" w:date="2021-02-24T15:15:00Z">
          <w:pPr>
            <w:pStyle w:val="Paragrafoelenco"/>
            <w:numPr>
              <w:numId w:val="6"/>
            </w:numPr>
            <w:tabs>
              <w:tab w:val="num" w:pos="0"/>
            </w:tabs>
            <w:ind w:hanging="360"/>
          </w:pPr>
        </w:pPrChange>
      </w:pPr>
      <w:ins w:id="313" w:author="Gabriele Martino" w:date="2021-02-03T14:26:00Z">
        <w:del w:id="314" w:author="Luca Vercelli" w:date="2021-02-24T15:14:00Z">
          <w:r w:rsidDel="00CB7F62">
            <w:delText>data firma supervisore &gt; data firma dipendente</w:delText>
          </w:r>
        </w:del>
      </w:ins>
      <w:ins w:id="315" w:author="Luca Vercelli" w:date="2021-02-24T15:14:00Z">
        <w:r w:rsidR="00CB7F62">
          <w:t>, secondo il seguente criterio. Verrà proposta la prima data in cui (secondo i LUL) siano presenti sia</w:t>
        </w:r>
      </w:ins>
      <w:ins w:id="316" w:author="Luca Vercelli" w:date="2021-02-24T15:15:00Z">
        <w:r w:rsidR="00CB7F62">
          <w:t xml:space="preserve"> </w:t>
        </w:r>
      </w:ins>
      <w:ins w:id="317" w:author="Luca Vercelli" w:date="2021-02-24T15:14:00Z">
        <w:r w:rsidR="00CB7F62">
          <w:t xml:space="preserve">il dipendente sia il supervisor, </w:t>
        </w:r>
      </w:ins>
      <w:ins w:id="318" w:author="Luca Vercelli" w:date="2021-02-24T15:15:00Z">
        <w:r w:rsidR="00CB7F62">
          <w:t>a partire dal giorno 15 del mese successivo a quello di imputazione.</w:t>
        </w:r>
      </w:ins>
    </w:p>
    <w:p w14:paraId="5D346D11" w14:textId="709E32B1" w:rsidR="00D144AE" w:rsidRDefault="00F715CF" w:rsidP="00CB7F62">
      <w:pPr>
        <w:rPr>
          <w:ins w:id="319" w:author="Luca Vercelli" w:date="2021-02-11T08:50:00Z"/>
        </w:rPr>
      </w:pPr>
      <w:ins w:id="320" w:author="Gabriele Martino" w:date="2021-02-03T14:26:00Z">
        <w:del w:id="321" w:author="Luca Vercelli" w:date="2021-02-24T15:15:00Z">
          <w:r w:rsidDel="00CB7F62">
            <w:delText>Nel caso in cui l’ultima presenza nel mese del dipendente sia superiore all’ultima presenza nel mese del supervisore, per quest’ultimo si prenderà la prima presenza utile nel mese successivo</w:delText>
          </w:r>
        </w:del>
      </w:ins>
    </w:p>
    <w:p w14:paraId="0DC03602" w14:textId="77777777" w:rsidR="00C748E2" w:rsidRDefault="00C748E2"/>
    <w:p w14:paraId="3F491CD6" w14:textId="77777777" w:rsidR="00D144AE" w:rsidRDefault="00F715CF">
      <w:pPr>
        <w:pStyle w:val="Titolo3"/>
      </w:pPr>
      <w:r>
        <w:t>Generazione due report budget</w:t>
      </w:r>
    </w:p>
    <w:p w14:paraId="72E41AA7" w14:textId="2CEAC8D2" w:rsidR="00D144AE" w:rsidRDefault="00F715CF">
      <w:r>
        <w:t xml:space="preserve">Per ciascun progetto, è necessario poter esportare due diversi report, entrambi </w:t>
      </w:r>
      <w:del w:id="322" w:author="Luca Vercelli" w:date="2021-03-04T09:02:00Z">
        <w:r w:rsidDel="00881D37">
          <w:delText>PDF</w:delText>
        </w:r>
      </w:del>
      <w:ins w:id="323" w:author="Luca Vercelli" w:date="2021-03-04T09:02:00Z">
        <w:r w:rsidR="00881D37">
          <w:t>in formato HTML</w:t>
        </w:r>
      </w:ins>
      <w:r>
        <w:t>.</w:t>
      </w:r>
      <w:del w:id="324" w:author="Luca Vercelli" w:date="2021-03-04T09:02:00Z">
        <w:r w:rsidDel="00881D37">
          <w:rPr>
            <w:rStyle w:val="Richiamoallanotaapidipagina"/>
          </w:rPr>
          <w:footnoteReference w:id="3"/>
        </w:r>
      </w:del>
    </w:p>
    <w:p w14:paraId="33DF5B80" w14:textId="77777777" w:rsidR="00D144AE" w:rsidRDefault="00F715CF">
      <w:r>
        <w:t>Il primo report, ad uso gestionale, dovrà mostrare la discrepanza tra tempi e costi preventivati (budget) rispetto a tempi e costi consuntivati.</w:t>
      </w:r>
    </w:p>
    <w:p w14:paraId="1AC60775" w14:textId="77777777" w:rsidR="00D144AE" w:rsidRDefault="00F715CF">
      <w:r>
        <w:t>Il secondo, ad uso ufficiale, dovrà mostrare le stesse informazioni con un livello di dettaglio maggiore.</w:t>
      </w:r>
    </w:p>
    <w:p w14:paraId="3A18D1B2" w14:textId="77777777" w:rsidR="00D144AE" w:rsidRDefault="00F715CF">
      <w:r>
        <w:t>Entrambi i report prendono come parametro il progetto, e come parametro facoltativo la mensilità di cui si vuole analizzare. Se non viene indicata la mensilità si assumerà l’intera durata del progetto.</w:t>
      </w:r>
    </w:p>
    <w:p w14:paraId="65316A5C" w14:textId="77777777" w:rsidR="00D144AE" w:rsidRDefault="00F715CF">
      <w:r>
        <w:t xml:space="preserve">Entrambi i report dovranno calcolare i dati del consuntivo di progetto. Dovranno accedere alla tabella dei rapportini dipendente per rilevare le ore lavorate da ciascun dipendente su ciascun </w:t>
      </w:r>
      <w:ins w:id="327" w:author="Gabriele Martino" w:date="2021-02-02T12:02:00Z">
        <w:r>
          <w:t>WP</w:t>
        </w:r>
      </w:ins>
      <w:del w:id="328" w:author="Gabriele Martino" w:date="2021-02-02T12:02:00Z">
        <w:r>
          <w:delText>task</w:delText>
        </w:r>
      </w:del>
      <w:r>
        <w:t xml:space="preserve"> del progetto; e dovranno accedere a Panthera per reperire i costi risorsa relativi (si usa il “tipo di costo” indicato a livello di progetto). </w:t>
      </w:r>
    </w:p>
    <w:p w14:paraId="33CA3D50" w14:textId="77777777" w:rsidR="00D144AE" w:rsidRDefault="00F715CF">
      <w:pPr>
        <w:spacing w:after="0" w:line="240" w:lineRule="auto"/>
      </w:pPr>
      <w:r>
        <w:t>Il primo report dovrà mostrare il confronto tra</w:t>
      </w:r>
    </w:p>
    <w:p w14:paraId="709F037F" w14:textId="77777777" w:rsidR="00D144AE" w:rsidRDefault="00F715CF">
      <w:pPr>
        <w:pStyle w:val="Paragrafoelenco"/>
        <w:numPr>
          <w:ilvl w:val="0"/>
          <w:numId w:val="4"/>
        </w:numPr>
        <w:spacing w:after="0" w:line="240" w:lineRule="auto"/>
      </w:pPr>
      <w:r>
        <w:t>il monte ore del progetto e il numero di ore consuntivate</w:t>
      </w:r>
    </w:p>
    <w:p w14:paraId="1F560C62" w14:textId="77777777" w:rsidR="00D144AE" w:rsidRDefault="00F715CF">
      <w:pPr>
        <w:pStyle w:val="Paragrafoelenco"/>
        <w:numPr>
          <w:ilvl w:val="0"/>
          <w:numId w:val="4"/>
        </w:numPr>
        <w:spacing w:after="0" w:line="240" w:lineRule="auto"/>
      </w:pPr>
      <w:r>
        <w:t>il budget del progetto (inteso come monte ore per costo medio risorse) e il costo consuntivato.</w:t>
      </w:r>
    </w:p>
    <w:p w14:paraId="4325DF26" w14:textId="77777777" w:rsidR="00D144AE" w:rsidRDefault="00D144AE">
      <w:pPr>
        <w:spacing w:after="0" w:line="240" w:lineRule="auto"/>
      </w:pPr>
    </w:p>
    <w:p w14:paraId="1EEE7C97" w14:textId="77777777" w:rsidR="00D144AE" w:rsidRDefault="00F715CF">
      <w:pPr>
        <w:spacing w:after="0" w:line="240" w:lineRule="auto"/>
      </w:pPr>
      <w:r>
        <w:t>Il secondo report dovrà aggiungere il dettaglio per dipendente/</w:t>
      </w:r>
      <w:ins w:id="329" w:author="Gabriele Martino" w:date="2021-02-02T12:02:00Z">
        <w:r>
          <w:t>WP</w:t>
        </w:r>
      </w:ins>
      <w:del w:id="330" w:author="Gabriele Martino" w:date="2021-02-02T12:02:00Z">
        <w:r>
          <w:delText>task</w:delText>
        </w:r>
      </w:del>
      <w:r>
        <w:t xml:space="preserve"> delle ore lavorate sul progetto, con evidenza del costo orario. </w:t>
      </w:r>
      <w:del w:id="331" w:author="Gabriele Martino" w:date="2021-02-02T12:02:00Z">
        <w:r>
          <w:delText>Dovrà apparire anche la mansione del dipendente.</w:delText>
        </w:r>
      </w:del>
    </w:p>
    <w:p w14:paraId="3E2E60C8" w14:textId="77777777" w:rsidR="00D144AE" w:rsidRDefault="00D144AE">
      <w:pPr>
        <w:spacing w:after="0" w:line="240" w:lineRule="auto"/>
      </w:pPr>
    </w:p>
    <w:p w14:paraId="1443ADC7" w14:textId="77777777" w:rsidR="00D144AE" w:rsidRDefault="00F715CF">
      <w:pPr>
        <w:spacing w:after="0" w:line="240" w:lineRule="auto"/>
      </w:pPr>
      <w:r>
        <w:t>Nel secondo report apparir</w:t>
      </w:r>
      <w:bookmarkStart w:id="332" w:name="_GoBack"/>
      <w:bookmarkEnd w:id="332"/>
      <w:r>
        <w:t>anno dei warning qualora le ore dichiarate dal dipendente nei suoi rapportini siano superiori a quelle derivanti dai LUL.</w:t>
      </w:r>
    </w:p>
    <w:p w14:paraId="036E6BF6" w14:textId="77777777" w:rsidR="00D144AE" w:rsidRDefault="00D144AE">
      <w:pPr>
        <w:spacing w:after="0" w:line="240" w:lineRule="auto"/>
      </w:pPr>
    </w:p>
    <w:p w14:paraId="3E30667A" w14:textId="7D9CB2E4" w:rsidR="00D144AE" w:rsidDel="00A301F5" w:rsidRDefault="00F715CF">
      <w:pPr>
        <w:spacing w:after="0" w:line="240" w:lineRule="auto"/>
        <w:rPr>
          <w:del w:id="333" w:author="Luca Vercelli" w:date="2021-02-11T10:51:00Z"/>
        </w:rPr>
      </w:pPr>
      <w:del w:id="334" w:author="Luca Vercelli" w:date="2021-02-11T10:51:00Z">
        <w:r w:rsidDel="00A301F5">
          <w:delText>Il formato di questi report sarà fornito in seguito da OSAI.</w:delText>
        </w:r>
      </w:del>
    </w:p>
    <w:p w14:paraId="61D8334E" w14:textId="7F87D314" w:rsidR="00D144AE" w:rsidDel="00A301F5" w:rsidRDefault="00D144AE">
      <w:pPr>
        <w:spacing w:after="0" w:line="240" w:lineRule="auto"/>
        <w:rPr>
          <w:del w:id="335" w:author="Luca Vercelli" w:date="2021-02-11T10:51:00Z"/>
        </w:rPr>
      </w:pPr>
    </w:p>
    <w:p w14:paraId="3E352123" w14:textId="77777777" w:rsidR="00D144AE" w:rsidRDefault="00F715CF">
      <w:pPr>
        <w:spacing w:after="0" w:line="240" w:lineRule="auto"/>
      </w:pPr>
      <w:ins w:id="336" w:author="Gabriele Martino" w:date="2021-02-02T12:02:00Z">
        <w:r>
          <w:t>Ogni report deve contenere le seguenti informazioni:</w:t>
        </w:r>
      </w:ins>
    </w:p>
    <w:p w14:paraId="1745017A" w14:textId="77777777" w:rsidR="00D144AE" w:rsidRDefault="00F715CF">
      <w:pPr>
        <w:pStyle w:val="Paragrafoelenco"/>
        <w:numPr>
          <w:ilvl w:val="0"/>
          <w:numId w:val="6"/>
        </w:numPr>
        <w:spacing w:after="0" w:line="240" w:lineRule="auto"/>
      </w:pPr>
      <w:ins w:id="337" w:author="Gabriele Martino" w:date="2021-02-02T12:02:00Z">
        <w:r>
          <w:t>logo OSAI</w:t>
        </w:r>
      </w:ins>
    </w:p>
    <w:p w14:paraId="4D565CEB" w14:textId="77777777" w:rsidR="00D144AE" w:rsidRDefault="00F715CF">
      <w:pPr>
        <w:pStyle w:val="Paragrafoelenco"/>
        <w:numPr>
          <w:ilvl w:val="0"/>
          <w:numId w:val="6"/>
        </w:numPr>
        <w:spacing w:after="0" w:line="240" w:lineRule="auto"/>
      </w:pPr>
      <w:ins w:id="338" w:author="Gabriele Martino" w:date="2021-02-02T12:02:00Z">
        <w:r>
          <w:t>acronimo del progetto di riferimento</w:t>
        </w:r>
      </w:ins>
    </w:p>
    <w:p w14:paraId="053774AC" w14:textId="77777777" w:rsidR="00D144AE" w:rsidRDefault="00F715CF">
      <w:pPr>
        <w:pStyle w:val="Paragrafoelenco"/>
        <w:numPr>
          <w:ilvl w:val="0"/>
          <w:numId w:val="6"/>
        </w:numPr>
        <w:spacing w:after="0" w:line="240" w:lineRule="auto"/>
      </w:pPr>
      <w:ins w:id="339" w:author="Gabriele Martino" w:date="2021-02-02T12:02:00Z">
        <w:r>
          <w:t>grant number del progetto</w:t>
        </w:r>
      </w:ins>
    </w:p>
    <w:p w14:paraId="3B83A108" w14:textId="77777777" w:rsidR="00D144AE" w:rsidRDefault="00F715CF">
      <w:pPr>
        <w:pStyle w:val="Paragrafoelenco"/>
        <w:numPr>
          <w:ilvl w:val="0"/>
          <w:numId w:val="6"/>
        </w:numPr>
        <w:spacing w:after="0" w:line="240" w:lineRule="auto"/>
      </w:pPr>
      <w:ins w:id="340" w:author="Gabriele Martino" w:date="2021-02-02T12:02:00Z">
        <w:r>
          <w:t>working person (dipendente)</w:t>
        </w:r>
      </w:ins>
    </w:p>
    <w:p w14:paraId="43C592BD" w14:textId="77777777" w:rsidR="00D144AE" w:rsidRDefault="00F715CF">
      <w:pPr>
        <w:pStyle w:val="Paragrafoelenco"/>
        <w:numPr>
          <w:ilvl w:val="0"/>
          <w:numId w:val="6"/>
        </w:numPr>
        <w:spacing w:after="0" w:line="240" w:lineRule="auto"/>
      </w:pPr>
      <w:ins w:id="341" w:author="Gabriele Martino" w:date="2021-02-02T12:02:00Z">
        <w:r>
          <w:t>supervisor (dipendente)</w:t>
        </w:r>
      </w:ins>
    </w:p>
    <w:p w14:paraId="0D9B268B" w14:textId="77777777" w:rsidR="00D144AE" w:rsidRDefault="00F715CF">
      <w:pPr>
        <w:pStyle w:val="Paragrafoelenco"/>
        <w:numPr>
          <w:ilvl w:val="0"/>
          <w:numId w:val="6"/>
        </w:numPr>
        <w:spacing w:after="0" w:line="240" w:lineRule="auto"/>
      </w:pPr>
      <w:ins w:id="342" w:author="Gabriele Martino" w:date="2021-02-02T12:02:00Z">
        <w:r>
          <w:t>data firma working person</w:t>
        </w:r>
      </w:ins>
    </w:p>
    <w:p w14:paraId="142259B9" w14:textId="77777777" w:rsidR="00D144AE" w:rsidRDefault="00F715CF">
      <w:pPr>
        <w:pStyle w:val="Paragrafoelenco"/>
        <w:numPr>
          <w:ilvl w:val="0"/>
          <w:numId w:val="6"/>
        </w:numPr>
        <w:spacing w:after="0" w:line="240" w:lineRule="auto"/>
      </w:pPr>
      <w:ins w:id="343" w:author="Gabriele Martino" w:date="2021-02-02T12:02:00Z">
        <w:r>
          <w:t>data firma supervisor</w:t>
        </w:r>
      </w:ins>
    </w:p>
    <w:p w14:paraId="04D8BCAB" w14:textId="77777777" w:rsidR="00D144AE" w:rsidRDefault="00D144AE">
      <w:pPr>
        <w:spacing w:after="0" w:line="240" w:lineRule="auto"/>
      </w:pPr>
    </w:p>
    <w:p w14:paraId="09CA90EA" w14:textId="77777777" w:rsidR="00D144AE" w:rsidRDefault="00D144AE">
      <w:pPr>
        <w:spacing w:after="0" w:line="240" w:lineRule="auto"/>
      </w:pPr>
    </w:p>
    <w:p w14:paraId="3B261B9A" w14:textId="77777777" w:rsidR="00D144AE" w:rsidRDefault="00F715CF">
      <w:pPr>
        <w:pStyle w:val="Titolo3"/>
      </w:pPr>
      <w:r>
        <w:t>Ristampa rapportini dipendente Excel compilati</w:t>
      </w:r>
    </w:p>
    <w:p w14:paraId="3FFDBE6F" w14:textId="77777777" w:rsidR="00D144AE" w:rsidRDefault="00F715CF">
      <w:r>
        <w:t>La funzione di esportazione dei rapportini dipendente permetterà anche la ristampa nel caso i dati fossero già stati immessi. In questo caso, verrà generato uno ZIP contenente fogli Excel formalmente identici ai precedenti, ma con i dati già compilati.</w:t>
      </w:r>
    </w:p>
    <w:p w14:paraId="047F79DA" w14:textId="77777777" w:rsidR="00D144AE" w:rsidRDefault="00F715CF">
      <w:r>
        <w:lastRenderedPageBreak/>
        <w:t>Sui rapportini non devono in ogni caso apparire costi.</w:t>
      </w:r>
    </w:p>
    <w:p w14:paraId="29724549" w14:textId="77777777" w:rsidR="00D144AE" w:rsidRDefault="00D144AE">
      <w:pPr>
        <w:spacing w:after="0" w:line="240" w:lineRule="auto"/>
      </w:pPr>
    </w:p>
    <w:p w14:paraId="1FD8D7FD" w14:textId="77777777" w:rsidR="00D144AE" w:rsidRDefault="00F715CF">
      <w:pPr>
        <w:pStyle w:val="Titolo3"/>
      </w:pPr>
      <w:r>
        <w:t>Generazione dati di test</w:t>
      </w:r>
    </w:p>
    <w:p w14:paraId="5CE2CFE9" w14:textId="77777777" w:rsidR="00D144AE" w:rsidRDefault="00F715CF">
      <w:pPr>
        <w:spacing w:after="0" w:line="240" w:lineRule="auto"/>
        <w:rPr>
          <w:rFonts w:asciiTheme="majorHAnsi" w:eastAsiaTheme="majorEastAsia" w:hAnsiTheme="majorHAnsi" w:cstheme="majorBidi"/>
          <w:color w:val="1F4D78" w:themeColor="accent1" w:themeShade="7F"/>
          <w:sz w:val="24"/>
          <w:szCs w:val="24"/>
        </w:rPr>
      </w:pPr>
      <w:r>
        <w:t>Per poter eseguire dei test realistici, con molte risorse, si prevede una funzione per la generazione di dati casuali. Questa funzionalità sarà utile solamente in fase di test del software e potrebbe anche essere situata in un programma separato.</w:t>
      </w:r>
    </w:p>
    <w:p w14:paraId="044F1708" w14:textId="77777777" w:rsidR="00D144AE" w:rsidRDefault="00D144AE">
      <w:pPr>
        <w:spacing w:after="0" w:line="240" w:lineRule="auto"/>
        <w:rPr>
          <w:rFonts w:asciiTheme="majorHAnsi" w:eastAsiaTheme="majorEastAsia" w:hAnsiTheme="majorHAnsi" w:cstheme="majorBidi"/>
          <w:color w:val="1F4D78" w:themeColor="accent1" w:themeShade="7F"/>
          <w:sz w:val="24"/>
          <w:szCs w:val="24"/>
        </w:rPr>
      </w:pPr>
    </w:p>
    <w:p w14:paraId="69334B45" w14:textId="77777777" w:rsidR="00D144AE" w:rsidRDefault="00F715CF">
      <w:pPr>
        <w:spacing w:after="0" w:line="240" w:lineRule="auto"/>
      </w:pPr>
      <w:r>
        <w:t>Ipotizziamo che tutti i progetti da testare siano già stati compilati, e che i dati LUL siano già presenti.</w:t>
      </w:r>
    </w:p>
    <w:p w14:paraId="6FDB8D33" w14:textId="77777777" w:rsidR="00D144AE" w:rsidRDefault="00F715CF">
      <w:r>
        <w:t>La funzione prenderà come unico parametro la mensilità per cui si vogliono generare dati.</w:t>
      </w:r>
    </w:p>
    <w:p w14:paraId="54C4D663" w14:textId="77777777" w:rsidR="00D144AE" w:rsidRDefault="00F715CF">
      <w:r>
        <w:t xml:space="preserve">I dati dovranno essere generati casualmente, ma dovranno tenere conto dei seguenti vincoli. Chiamato  </w:t>
      </w:r>
      <m:oMath>
        <m:sSub>
          <m:sSubPr>
            <m:ctrlPr>
              <w:rPr>
                <w:rFonts w:ascii="Cambria Math" w:hAnsi="Cambria Math"/>
              </w:rPr>
            </m:ctrlPr>
          </m:sSubPr>
          <m:e>
            <m:r>
              <w:rPr>
                <w:rFonts w:ascii="Cambria Math" w:hAnsi="Cambria Math"/>
              </w:rPr>
              <m:t>x</m:t>
            </m:r>
          </m:e>
          <m:sub>
            <m:r>
              <w:rPr>
                <w:rFonts w:ascii="Cambria Math" w:hAnsi="Cambria Math"/>
              </w:rPr>
              <m:t>ijk</m:t>
            </m:r>
          </m:sub>
        </m:sSub>
      </m:oMath>
      <w:r>
        <w:t xml:space="preserve"> il numero di ore che il dipendente i ha lavorato sul </w:t>
      </w:r>
      <w:ins w:id="344" w:author="Gabriele Martino" w:date="2021-02-02T12:02:00Z">
        <w:r>
          <w:t>WP</w:t>
        </w:r>
      </w:ins>
      <w:del w:id="345" w:author="Gabriele Martino" w:date="2021-02-02T12:02:00Z">
        <w:r>
          <w:delText>task</w:delText>
        </w:r>
      </w:del>
      <w:r>
        <w:t xml:space="preserve"> j nel giorno k, dovremo imporre che:</w:t>
      </w:r>
    </w:p>
    <w:p w14:paraId="1E616D5B" w14:textId="77777777" w:rsidR="00D144AE" w:rsidRDefault="009A0EEF">
      <w:pPr>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ijk</m:t>
              </m:r>
            </m:sub>
          </m:sSub>
          <m:r>
            <w:rPr>
              <w:rFonts w:ascii="Cambria Math" w:hAnsi="Cambria Math"/>
            </w:rPr>
            <m:t>≥0</m:t>
          </m:r>
        </m:oMath>
      </m:oMathPara>
    </w:p>
    <w:p w14:paraId="1AAD0A49" w14:textId="77777777" w:rsidR="00D144AE" w:rsidRDefault="009A0EEF">
      <w:pPr>
        <w:rPr>
          <w:rFonts w:eastAsiaTheme="minorEastAsia"/>
        </w:rPr>
      </w:pPr>
      <m:oMath>
        <m:nary>
          <m:naryPr>
            <m:chr m:val="∑"/>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x</m:t>
                </m:r>
              </m:e>
              <m:sub>
                <m:r>
                  <w:rPr>
                    <w:rFonts w:ascii="Cambria Math" w:hAnsi="Cambria Math"/>
                  </w:rPr>
                  <m:t>ijk</m:t>
                </m:r>
              </m:sub>
            </m:sSub>
          </m:e>
        </m:nary>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ik</m:t>
            </m:r>
          </m:sub>
        </m:sSub>
      </m:oMath>
      <w:r w:rsidR="00F715CF">
        <w:rPr>
          <w:rFonts w:eastAsiaTheme="minorEastAsia"/>
        </w:rPr>
        <w:tab/>
        <w:t xml:space="preserve">          ore lavorate giornaliere derivate da LUL</w:t>
      </w:r>
    </w:p>
    <w:p w14:paraId="7B705E45" w14:textId="77777777" w:rsidR="00D144AE" w:rsidRDefault="009A0EEF">
      <m:oMath>
        <m:nary>
          <m:naryPr>
            <m:chr m:val="∑"/>
            <m:supHide m:val="1"/>
            <m:ctrlPr>
              <w:rPr>
                <w:rFonts w:ascii="Cambria Math" w:hAnsi="Cambria Math"/>
              </w:rPr>
            </m:ctrlPr>
          </m:naryPr>
          <m:sub>
            <m:r>
              <w:rPr>
                <w:rFonts w:ascii="Cambria Math" w:hAnsi="Cambria Math"/>
              </w:rPr>
              <m:t>ik</m:t>
            </m:r>
          </m:sub>
          <m:sup/>
          <m:e>
            <m:sSub>
              <m:sSubPr>
                <m:ctrlPr>
                  <w:rPr>
                    <w:rFonts w:ascii="Cambria Math" w:hAnsi="Cambria Math"/>
                  </w:rPr>
                </m:ctrlPr>
              </m:sSubPr>
              <m:e>
                <m:r>
                  <w:rPr>
                    <w:rFonts w:ascii="Cambria Math" w:hAnsi="Cambria Math"/>
                  </w:rPr>
                  <m:t>x</m:t>
                </m:r>
              </m:e>
              <m:sub>
                <m:r>
                  <w:rPr>
                    <w:rFonts w:ascii="Cambria Math" w:hAnsi="Cambria Math"/>
                  </w:rPr>
                  <m:t>ijk</m:t>
                </m:r>
              </m:sub>
            </m:sSub>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j</m:t>
            </m:r>
          </m:sub>
        </m:sSub>
      </m:oMath>
      <w:r w:rsidR="00F715CF">
        <w:rPr>
          <w:rFonts w:eastAsiaTheme="minorEastAsia"/>
        </w:rPr>
        <w:t xml:space="preserve">              </w:t>
      </w:r>
      <w:r w:rsidR="00F715CF">
        <w:t xml:space="preserve">monte ore residuo del </w:t>
      </w:r>
      <w:ins w:id="346" w:author="Gabriele Martino" w:date="2021-02-02T12:02:00Z">
        <w:r w:rsidR="00F715CF">
          <w:t>WP</w:t>
        </w:r>
      </w:ins>
      <w:del w:id="347" w:author="Gabriele Martino" w:date="2021-02-02T12:02:00Z">
        <w:r w:rsidR="00F715CF">
          <w:delText>task</w:delText>
        </w:r>
      </w:del>
    </w:p>
    <w:p w14:paraId="20DD6F69" w14:textId="77777777" w:rsidR="00D144AE" w:rsidRDefault="009A0EEF">
      <w:pPr>
        <w:rPr>
          <w:rFonts w:eastAsiaTheme="minorEastAsia"/>
        </w:rPr>
      </w:pPr>
      <m:oMath>
        <m:sSub>
          <m:sSubPr>
            <m:ctrlPr>
              <w:rPr>
                <w:rFonts w:ascii="Cambria Math" w:hAnsi="Cambria Math"/>
              </w:rPr>
            </m:ctrlPr>
          </m:sSubPr>
          <m:e>
            <m:r>
              <w:rPr>
                <w:rFonts w:ascii="Cambria Math" w:hAnsi="Cambria Math"/>
              </w:rPr>
              <m:t>x</m:t>
            </m:r>
          </m:e>
          <m:sub>
            <m:r>
              <w:rPr>
                <w:rFonts w:ascii="Cambria Math" w:hAnsi="Cambria Math"/>
              </w:rPr>
              <m:t>ijk</m:t>
            </m:r>
          </m:sub>
        </m:sSub>
        <m:r>
          <w:rPr>
            <w:rFonts w:ascii="Cambria Math" w:hAnsi="Cambria Math"/>
          </w:rPr>
          <m:t>=0</m:t>
        </m:r>
      </m:oMath>
      <w:r w:rsidR="00F715CF">
        <w:rPr>
          <w:rFonts w:eastAsiaTheme="minorEastAsia"/>
        </w:rPr>
        <w:t xml:space="preserve">                        se il </w:t>
      </w:r>
      <w:ins w:id="348" w:author="Gabriele Martino" w:date="2021-02-02T12:02:00Z">
        <w:r w:rsidR="00F715CF">
          <w:rPr>
            <w:rFonts w:eastAsiaTheme="minorEastAsia"/>
          </w:rPr>
          <w:t>WP</w:t>
        </w:r>
      </w:ins>
      <w:del w:id="349" w:author="Gabriele Martino" w:date="2021-02-02T12:02:00Z">
        <w:r w:rsidR="00F715CF">
          <w:rPr>
            <w:rFonts w:eastAsiaTheme="minorEastAsia"/>
          </w:rPr>
          <w:delText>task</w:delText>
        </w:r>
      </w:del>
      <w:r w:rsidR="00F715CF">
        <w:rPr>
          <w:rFonts w:eastAsiaTheme="minorEastAsia"/>
        </w:rPr>
        <w:t xml:space="preserve"> j non è ancora iniziato in data k, oppure è già terminato</w:t>
      </w:r>
    </w:p>
    <w:p w14:paraId="6A07C9D0" w14:textId="07EC08CE" w:rsidR="00D144AE" w:rsidRDefault="009A0EEF">
      <w:pPr>
        <w:tabs>
          <w:tab w:val="left" w:pos="6168"/>
        </w:tabs>
        <w:rPr>
          <w:ins w:id="350" w:author="Luca Vercelli" w:date="2021-02-12T15:37:00Z"/>
          <w:rFonts w:eastAsiaTheme="minorEastAsia"/>
        </w:rPr>
        <w:pPrChange w:id="351" w:author="Luca Vercelli" w:date="2021-02-23T17:59:00Z">
          <w:pPr/>
        </w:pPrChange>
      </w:pPr>
      <m:oMath>
        <m:sSub>
          <m:sSubPr>
            <m:ctrlPr>
              <w:rPr>
                <w:rFonts w:ascii="Cambria Math" w:hAnsi="Cambria Math"/>
              </w:rPr>
            </m:ctrlPr>
          </m:sSubPr>
          <m:e>
            <m:r>
              <w:rPr>
                <w:rFonts w:ascii="Cambria Math" w:hAnsi="Cambria Math"/>
              </w:rPr>
              <m:t>x</m:t>
            </m:r>
          </m:e>
          <m:sub>
            <m:r>
              <w:rPr>
                <w:rFonts w:ascii="Cambria Math" w:hAnsi="Cambria Math"/>
              </w:rPr>
              <m:t>ijk</m:t>
            </m:r>
          </m:sub>
        </m:sSub>
        <m:r>
          <w:rPr>
            <w:rFonts w:ascii="Cambria Math" w:hAnsi="Cambria Math"/>
          </w:rPr>
          <m:t>=0</m:t>
        </m:r>
      </m:oMath>
      <w:r w:rsidR="00F715CF">
        <w:rPr>
          <w:rFonts w:eastAsiaTheme="minorEastAsia"/>
        </w:rPr>
        <w:t xml:space="preserve">                        se il dipendente i non è coinvolto nel </w:t>
      </w:r>
      <w:ins w:id="352" w:author="Gabriele Martino" w:date="2021-02-02T12:02:00Z">
        <w:r w:rsidR="00F715CF">
          <w:rPr>
            <w:rFonts w:eastAsiaTheme="minorEastAsia"/>
          </w:rPr>
          <w:t>WP</w:t>
        </w:r>
      </w:ins>
      <w:del w:id="353" w:author="Gabriele Martino" w:date="2021-02-02T12:02:00Z">
        <w:r w:rsidR="00F715CF">
          <w:rPr>
            <w:rFonts w:eastAsiaTheme="minorEastAsia"/>
          </w:rPr>
          <w:delText>task</w:delText>
        </w:r>
      </w:del>
      <w:r w:rsidR="00F715CF">
        <w:rPr>
          <w:rFonts w:eastAsiaTheme="minorEastAsia"/>
        </w:rPr>
        <w:t xml:space="preserve"> j</w:t>
      </w:r>
      <w:ins w:id="354" w:author="Luca Vercelli" w:date="2021-02-23T17:59:00Z">
        <w:r w:rsidR="005660DD">
          <w:rPr>
            <w:rFonts w:eastAsiaTheme="minorEastAsia"/>
          </w:rPr>
          <w:tab/>
        </w:r>
      </w:ins>
    </w:p>
    <w:p w14:paraId="105DB0A5" w14:textId="5E0BB962" w:rsidR="00BE113D" w:rsidRDefault="00BE113D">
      <w:pPr>
        <w:rPr>
          <w:rFonts w:eastAsiaTheme="minorEastAsia"/>
        </w:rPr>
      </w:pPr>
      <w:ins w:id="355" w:author="Luca Vercelli" w:date="2021-02-12T15:37:00Z">
        <w:r>
          <w:rPr>
            <w:rFonts w:eastAsiaTheme="minorEastAsia"/>
          </w:rPr>
          <w:t>Eventuali dati preesistenti non dovranno essere cancellati</w:t>
        </w:r>
      </w:ins>
    </w:p>
    <w:p w14:paraId="47D61305" w14:textId="77777777" w:rsidR="00D144AE" w:rsidRDefault="00F715CF">
      <w:r>
        <w:t xml:space="preserve">Una soluzione ideale dovrebbe massimizzare la funzione  </w:t>
      </w:r>
      <m:oMath>
        <m:r>
          <w:rPr>
            <w:rFonts w:ascii="Cambria Math" w:hAnsi="Cambria Math"/>
          </w:rPr>
          <m:t>f=</m:t>
        </m:r>
        <m:nary>
          <m:naryPr>
            <m:chr m:val="∑"/>
            <m:supHide m:val="1"/>
            <m:ctrlPr>
              <w:rPr>
                <w:rFonts w:ascii="Cambria Math" w:hAnsi="Cambria Math"/>
              </w:rPr>
            </m:ctrlPr>
          </m:naryPr>
          <m:sub>
            <m:r>
              <w:rPr>
                <w:rFonts w:ascii="Cambria Math" w:hAnsi="Cambria Math"/>
              </w:rPr>
              <m:t>ijk</m:t>
            </m:r>
          </m:sub>
          <m:sup/>
          <m:e>
            <m:sSub>
              <m:sSubPr>
                <m:ctrlPr>
                  <w:rPr>
                    <w:rFonts w:ascii="Cambria Math" w:hAnsi="Cambria Math"/>
                  </w:rPr>
                </m:ctrlPr>
              </m:sSubPr>
              <m:e>
                <m:r>
                  <w:rPr>
                    <w:rFonts w:ascii="Cambria Math" w:hAnsi="Cambria Math"/>
                  </w:rPr>
                  <m:t>x</m:t>
                </m:r>
              </m:e>
              <m:sub>
                <m:r>
                  <w:rPr>
                    <w:rFonts w:ascii="Cambria Math" w:hAnsi="Cambria Math"/>
                  </w:rPr>
                  <m:t>ijk</m:t>
                </m:r>
              </m:sub>
            </m:sSub>
          </m:e>
        </m:nary>
      </m:oMath>
      <w:r>
        <w:rPr>
          <w:rFonts w:eastAsiaTheme="minorEastAsia"/>
        </w:rPr>
        <w:t xml:space="preserve"> .</w:t>
      </w:r>
    </w:p>
    <w:p w14:paraId="7AA47437" w14:textId="27B9019D" w:rsidR="00D144AE" w:rsidRDefault="00F715CF">
      <w:r>
        <w:t xml:space="preserve">Questo è un problema di programmazione lineare intera. Immaginando che ci siano 50 dipendenti da assegnare a 20 </w:t>
      </w:r>
      <w:del w:id="356" w:author="Luca Vercelli" w:date="2021-02-11T09:00:00Z">
        <w:r w:rsidDel="00D71821">
          <w:delText xml:space="preserve">task </w:delText>
        </w:r>
      </w:del>
      <w:ins w:id="357" w:author="Luca Vercelli" w:date="2021-02-11T09:00:00Z">
        <w:r w:rsidR="00D71821">
          <w:t xml:space="preserve">WP </w:t>
        </w:r>
      </w:ins>
      <w:r>
        <w:t>su 20 giorni lavorativi, dovremo valorizzare 50*20*20=20.000 variabili.</w:t>
      </w:r>
    </w:p>
    <w:p w14:paraId="120B542D" w14:textId="77777777" w:rsidR="00D144AE" w:rsidRDefault="00F715CF">
      <w:r>
        <w:t xml:space="preserve">Il problema verrà affrontato in maniera naive con un approccio probabilistico. Si noti però che per avere una soluzione ottimale si dovrebbero utilizzare algoritmi standard più complessi quali il </w:t>
      </w:r>
      <w:r>
        <w:rPr>
          <w:i/>
        </w:rPr>
        <w:t>metodo del simplesso</w:t>
      </w:r>
      <w:r>
        <w:t xml:space="preserve">, gli </w:t>
      </w:r>
      <w:r>
        <w:rPr>
          <w:i/>
        </w:rPr>
        <w:t>algoritmi del punto interno</w:t>
      </w:r>
      <w:r>
        <w:t xml:space="preserve">, il </w:t>
      </w:r>
      <w:r>
        <w:rPr>
          <w:i/>
        </w:rPr>
        <w:t>branch and bound</w:t>
      </w:r>
      <w:r>
        <w:t>.</w:t>
      </w:r>
    </w:p>
    <w:p w14:paraId="57A8EEEE" w14:textId="175E8D8C" w:rsidR="00D144AE" w:rsidDel="00A577C5" w:rsidRDefault="00D144AE">
      <w:pPr>
        <w:pStyle w:val="Paragrafoelenco"/>
        <w:rPr>
          <w:del w:id="358" w:author="Luca Vercelli" w:date="2021-02-11T11:29:00Z"/>
        </w:rPr>
        <w:pPrChange w:id="359" w:author="Luca Vercelli" w:date="2021-02-11T11:30:00Z">
          <w:pPr/>
        </w:pPrChange>
      </w:pPr>
    </w:p>
    <w:p w14:paraId="06E2FD3A" w14:textId="5C887DDE" w:rsidR="00D144AE" w:rsidDel="00116C70" w:rsidRDefault="00D144AE">
      <w:pPr>
        <w:rPr>
          <w:del w:id="360" w:author="Luca Vercelli" w:date="2021-02-11T08:53:00Z"/>
        </w:rPr>
      </w:pPr>
    </w:p>
    <w:p w14:paraId="4D19489A" w14:textId="055F6EB4" w:rsidR="00D144AE" w:rsidDel="00116C70" w:rsidRDefault="00F715CF">
      <w:pPr>
        <w:rPr>
          <w:del w:id="361" w:author="Luca Vercelli" w:date="2021-02-11T08:53:00Z"/>
        </w:rPr>
      </w:pPr>
      <w:del w:id="362" w:author="Luca Vercelli" w:date="2021-02-11T08:53:00Z">
        <w:r w:rsidDel="00116C70">
          <w:delText>Struttura del database</w:delText>
        </w:r>
      </w:del>
    </w:p>
    <w:p w14:paraId="5E030E11" w14:textId="4590DAF1" w:rsidR="00D144AE" w:rsidDel="00116C70" w:rsidRDefault="00F715CF">
      <w:pPr>
        <w:rPr>
          <w:del w:id="363" w:author="Luca Vercelli" w:date="2021-02-11T08:53:00Z"/>
        </w:rPr>
      </w:pPr>
      <w:del w:id="364" w:author="Luca Vercelli" w:date="2021-02-11T08:53:00Z">
        <w:r w:rsidDel="00116C70">
          <w:delText>Prevediamo la creazione delle seguenti tabelle:</w:delText>
        </w:r>
      </w:del>
    </w:p>
    <w:p w14:paraId="363F7F03" w14:textId="531BC6D9" w:rsidR="00D144AE" w:rsidDel="00116C70" w:rsidRDefault="00F715CF">
      <w:pPr>
        <w:rPr>
          <w:del w:id="365" w:author="Luca Vercelli" w:date="2021-02-11T08:53:00Z"/>
        </w:rPr>
      </w:pPr>
      <w:del w:id="366" w:author="Luca Vercelli" w:date="2021-02-11T08:53:00Z">
        <w:r w:rsidDel="00116C70">
          <w:rPr>
            <w:b/>
          </w:rPr>
          <w:delText>PROGETTI</w:delText>
        </w:r>
        <w:r w:rsidDel="00116C70">
          <w:delText xml:space="preserve"> (chiave ID_PROGETTO)</w:delText>
        </w:r>
      </w:del>
    </w:p>
    <w:p w14:paraId="3CF871F4" w14:textId="73F40221" w:rsidR="00D144AE" w:rsidDel="00116C70" w:rsidRDefault="00F715CF">
      <w:pPr>
        <w:rPr>
          <w:del w:id="367" w:author="Luca Vercelli" w:date="2021-02-11T08:53:00Z"/>
        </w:rPr>
      </w:pPr>
      <w:del w:id="368" w:author="Luca Vercelli" w:date="2021-02-11T08:53:00Z">
        <w:r w:rsidDel="00116C70">
          <w:rPr>
            <w:b/>
          </w:rPr>
          <w:delText>PROGETTO_</w:delText>
        </w:r>
      </w:del>
      <w:ins w:id="369" w:author="Gabriele Martino" w:date="2021-02-02T12:02:00Z">
        <w:del w:id="370" w:author="Luca Vercelli" w:date="2021-02-11T08:53:00Z">
          <w:r w:rsidDel="00116C70">
            <w:rPr>
              <w:b/>
            </w:rPr>
            <w:delText>WP</w:delText>
          </w:r>
        </w:del>
      </w:ins>
      <w:del w:id="371" w:author="Luca Vercelli" w:date="2021-02-11T08:53:00Z">
        <w:r w:rsidDel="00116C70">
          <w:rPr>
            <w:b/>
          </w:rPr>
          <w:delText>TASK</w:delText>
        </w:r>
        <w:r w:rsidDel="00116C70">
          <w:delText xml:space="preserve"> (chiave ID_PROGETTO+ID_</w:delText>
        </w:r>
      </w:del>
      <w:ins w:id="372" w:author="Gabriele Martino" w:date="2021-02-02T12:02:00Z">
        <w:del w:id="373" w:author="Luca Vercelli" w:date="2021-02-11T08:53:00Z">
          <w:r w:rsidDel="00116C70">
            <w:delText>WP</w:delText>
          </w:r>
        </w:del>
      </w:ins>
      <w:del w:id="374" w:author="Luca Vercelli" w:date="2021-02-11T08:53:00Z">
        <w:r w:rsidDel="00116C70">
          <w:delText>TASK)</w:delText>
        </w:r>
      </w:del>
    </w:p>
    <w:p w14:paraId="22386BA5" w14:textId="0CDA0044" w:rsidR="00D144AE" w:rsidDel="00116C70" w:rsidRDefault="00F715CF">
      <w:pPr>
        <w:rPr>
          <w:del w:id="375" w:author="Luca Vercelli" w:date="2021-02-11T08:53:00Z"/>
        </w:rPr>
      </w:pPr>
      <w:del w:id="376" w:author="Luca Vercelli" w:date="2021-02-11T08:53:00Z">
        <w:r w:rsidDel="00116C70">
          <w:rPr>
            <w:b/>
          </w:rPr>
          <w:delText>PROGETTO_</w:delText>
        </w:r>
      </w:del>
      <w:ins w:id="377" w:author="Gabriele Martino" w:date="2021-02-02T12:02:00Z">
        <w:del w:id="378" w:author="Luca Vercelli" w:date="2021-02-11T08:53:00Z">
          <w:r w:rsidDel="00116C70">
            <w:rPr>
              <w:b/>
            </w:rPr>
            <w:delText>WP</w:delText>
          </w:r>
        </w:del>
      </w:ins>
      <w:del w:id="379" w:author="Luca Vercelli" w:date="2021-02-11T08:53:00Z">
        <w:r w:rsidDel="00116C70">
          <w:rPr>
            <w:b/>
          </w:rPr>
          <w:delText>TASK_RISORSE</w:delText>
        </w:r>
        <w:r w:rsidDel="00116C70">
          <w:delText xml:space="preserve"> (chiave ID_PROGETTO+ID_</w:delText>
        </w:r>
      </w:del>
      <w:ins w:id="380" w:author="Gabriele Martino" w:date="2021-02-02T12:02:00Z">
        <w:del w:id="381" w:author="Luca Vercelli" w:date="2021-02-11T08:53:00Z">
          <w:r w:rsidDel="00116C70">
            <w:delText>WP</w:delText>
          </w:r>
        </w:del>
      </w:ins>
      <w:del w:id="382" w:author="Luca Vercelli" w:date="2021-02-11T08:53:00Z">
        <w:r w:rsidDel="00116C70">
          <w:delText>TASK+ID_DIPENDENTE)</w:delText>
        </w:r>
      </w:del>
    </w:p>
    <w:p w14:paraId="69864FC9" w14:textId="4F8A28AD" w:rsidR="00D144AE" w:rsidDel="00116C70" w:rsidRDefault="00F715CF">
      <w:pPr>
        <w:rPr>
          <w:del w:id="383" w:author="Luca Vercelli" w:date="2021-02-11T08:53:00Z"/>
        </w:rPr>
      </w:pPr>
      <w:del w:id="384" w:author="Luca Vercelli" w:date="2021-02-11T08:53:00Z">
        <w:r w:rsidDel="00116C70">
          <w:rPr>
            <w:b/>
          </w:rPr>
          <w:delText>PROGETTO_SPESE</w:delText>
        </w:r>
        <w:r w:rsidDel="00116C70">
          <w:delText xml:space="preserve"> (chiave ID_PROGETTO+ID_SPESA)</w:delText>
        </w:r>
      </w:del>
    </w:p>
    <w:p w14:paraId="60AFD0B9" w14:textId="32E76476" w:rsidR="00D144AE" w:rsidDel="00116C70" w:rsidRDefault="00F715CF">
      <w:pPr>
        <w:rPr>
          <w:del w:id="385" w:author="Luca Vercelli" w:date="2021-02-11T08:53:00Z"/>
        </w:rPr>
      </w:pPr>
      <w:del w:id="386" w:author="Luca Vercelli" w:date="2021-02-11T08:53:00Z">
        <w:r w:rsidDel="00116C70">
          <w:rPr>
            <w:b/>
          </w:rPr>
          <w:delText>ORE_PRESENZA</w:delText>
        </w:r>
        <w:r w:rsidDel="00116C70">
          <w:delText xml:space="preserve"> (chiave ID_ DIPENDENTE+DATA)</w:delText>
        </w:r>
      </w:del>
    </w:p>
    <w:p w14:paraId="53E728F7" w14:textId="445DC62D" w:rsidR="00D144AE" w:rsidDel="00116C70" w:rsidRDefault="00F715CF">
      <w:pPr>
        <w:rPr>
          <w:del w:id="387" w:author="Luca Vercelli" w:date="2021-02-11T08:53:00Z"/>
        </w:rPr>
      </w:pPr>
      <w:del w:id="388" w:author="Luca Vercelli" w:date="2021-02-11T08:53:00Z">
        <w:r w:rsidDel="00116C70">
          <w:rPr>
            <w:b/>
          </w:rPr>
          <w:delText>ORE_CONSUNTIVATE</w:delText>
        </w:r>
        <w:r w:rsidDel="00116C70">
          <w:delText xml:space="preserve"> (chiave ID_DIPENDENTE+ DATA+ID_PROGETTO+ID_</w:delText>
        </w:r>
      </w:del>
      <w:ins w:id="389" w:author="Gabriele Martino" w:date="2021-02-02T12:02:00Z">
        <w:del w:id="390" w:author="Luca Vercelli" w:date="2021-02-11T08:53:00Z">
          <w:r w:rsidDel="00116C70">
            <w:delText>WP</w:delText>
          </w:r>
        </w:del>
      </w:ins>
      <w:del w:id="391" w:author="Luca Vercelli" w:date="2021-02-11T08:53:00Z">
        <w:r w:rsidDel="00116C70">
          <w:delText>TASK)</w:delText>
        </w:r>
      </w:del>
    </w:p>
    <w:p w14:paraId="661B6AD0" w14:textId="5248D163" w:rsidR="00D144AE" w:rsidDel="00A577C5" w:rsidRDefault="00D144AE">
      <w:pPr>
        <w:rPr>
          <w:del w:id="392" w:author="Luca Vercelli" w:date="2021-02-11T11:29:00Z"/>
        </w:rPr>
      </w:pPr>
    </w:p>
    <w:p w14:paraId="44DD9AA8" w14:textId="77777777" w:rsidR="00D144AE" w:rsidRDefault="00D144AE"/>
    <w:p w14:paraId="04830ADB" w14:textId="77777777" w:rsidR="00D144AE" w:rsidRDefault="00D144AE"/>
    <w:p w14:paraId="324435A6" w14:textId="77777777" w:rsidR="00D144AE" w:rsidRDefault="00F715CF">
      <w:pPr>
        <w:spacing w:after="0" w:line="240" w:lineRule="auto"/>
        <w:rPr>
          <w:rFonts w:asciiTheme="majorHAnsi" w:eastAsiaTheme="majorEastAsia" w:hAnsiTheme="majorHAnsi" w:cstheme="majorBidi"/>
          <w:color w:val="2E74B5" w:themeColor="accent1" w:themeShade="BF"/>
          <w:sz w:val="26"/>
          <w:szCs w:val="26"/>
        </w:rPr>
      </w:pPr>
      <w:r>
        <w:br w:type="page"/>
      </w:r>
    </w:p>
    <w:p w14:paraId="7DCADCB8" w14:textId="5F001A2C" w:rsidR="00D144AE" w:rsidRDefault="00F715CF">
      <w:pPr>
        <w:pStyle w:val="Titolo2"/>
      </w:pPr>
      <w:r>
        <w:lastRenderedPageBreak/>
        <w:t xml:space="preserve">Appendice Tecnica </w:t>
      </w:r>
      <w:ins w:id="393" w:author="Luca Vercelli" w:date="2021-02-11T08:52:00Z">
        <w:r w:rsidR="00C748E2">
          <w:t xml:space="preserve">1 </w:t>
        </w:r>
      </w:ins>
      <w:r>
        <w:t>- Algoritmo naive per la generazione casuale dei rapportini</w:t>
      </w:r>
    </w:p>
    <w:p w14:paraId="6A82809E" w14:textId="77777777" w:rsidR="00D144AE" w:rsidRDefault="00D144AE">
      <w:pPr>
        <w:tabs>
          <w:tab w:val="left" w:pos="2860"/>
        </w:tabs>
      </w:pPr>
    </w:p>
    <w:p w14:paraId="2B8D1E51" w14:textId="15955D83" w:rsidR="00D144AE" w:rsidRDefault="00F715CF">
      <w:pPr>
        <w:tabs>
          <w:tab w:val="left" w:pos="2860"/>
        </w:tabs>
        <w:rPr>
          <w:rFonts w:eastAsiaTheme="minorEastAsia"/>
        </w:rPr>
      </w:pPr>
      <w:r>
        <w:t xml:space="preserve">Inizializzo tutte le variabili </w:t>
      </w:r>
      <m:oMath>
        <m:sSub>
          <m:sSubPr>
            <m:ctrlPr>
              <w:rPr>
                <w:rFonts w:ascii="Cambria Math" w:hAnsi="Cambria Math"/>
              </w:rPr>
            </m:ctrlPr>
          </m:sSubPr>
          <m:e>
            <m:r>
              <w:rPr>
                <w:rFonts w:ascii="Cambria Math" w:hAnsi="Cambria Math"/>
              </w:rPr>
              <m:t>x</m:t>
            </m:r>
          </m:e>
          <m:sub>
            <m:r>
              <w:rPr>
                <w:rFonts w:ascii="Cambria Math" w:hAnsi="Cambria Math"/>
              </w:rPr>
              <m:t>ijk</m:t>
            </m:r>
          </m:sub>
        </m:sSub>
        <m:r>
          <w:rPr>
            <w:rFonts w:ascii="Cambria Math" w:hAnsi="Cambria Math"/>
          </w:rPr>
          <m:t>=0</m:t>
        </m:r>
      </m:oMath>
      <w:ins w:id="394" w:author="Luca Vercelli" w:date="2021-02-12T15:38:00Z">
        <w:r w:rsidR="00BE113D">
          <w:rPr>
            <w:rFonts w:eastAsiaTheme="minorEastAsia"/>
          </w:rPr>
          <w:t xml:space="preserve">  oppure con gli eventuali dati preesistenti su database</w:t>
        </w:r>
      </w:ins>
    </w:p>
    <w:p w14:paraId="5FD0D8FF" w14:textId="5445253F" w:rsidR="00D144AE" w:rsidRDefault="00F715CF">
      <w:pPr>
        <w:tabs>
          <w:tab w:val="left" w:pos="2860"/>
        </w:tabs>
        <w:rPr>
          <w:rFonts w:eastAsiaTheme="minorEastAsia"/>
        </w:rPr>
      </w:pPr>
      <w:r>
        <w:rPr>
          <w:rFonts w:eastAsiaTheme="minorEastAsia"/>
        </w:rPr>
        <w:t xml:space="preserve">Inizializzo tutte le variabili  </w:t>
      </w:r>
      <m:oMath>
        <m:sSub>
          <m:sSubPr>
            <m:ctrlPr>
              <w:rPr>
                <w:rFonts w:ascii="Cambria Math" w:hAnsi="Cambria Math"/>
              </w:rPr>
            </m:ctrlPr>
          </m:sSubPr>
          <m:e>
            <m:r>
              <w:rPr>
                <w:rFonts w:ascii="Cambria Math" w:hAnsi="Cambria Math"/>
              </w:rPr>
              <m:t>M</m:t>
            </m:r>
          </m:e>
          <m:sub>
            <m:r>
              <w:rPr>
                <w:rFonts w:ascii="Cambria Math" w:hAnsi="Cambria Math"/>
              </w:rPr>
              <m:t>j</m:t>
            </m:r>
          </m:sub>
        </m:sSub>
      </m:oMath>
      <w:r>
        <w:rPr>
          <w:rFonts w:eastAsiaTheme="minorEastAsia"/>
        </w:rPr>
        <w:t xml:space="preserve"> con il monte ore residuo del </w:t>
      </w:r>
      <w:ins w:id="395" w:author="Gabriele Martino" w:date="2021-02-02T12:02:00Z">
        <w:r>
          <w:rPr>
            <w:rFonts w:eastAsiaTheme="minorEastAsia"/>
          </w:rPr>
          <w:t>WP</w:t>
        </w:r>
      </w:ins>
      <w:del w:id="396" w:author="Gabriele Martino" w:date="2021-02-02T12:02:00Z">
        <w:r>
          <w:rPr>
            <w:rFonts w:eastAsiaTheme="minorEastAsia"/>
          </w:rPr>
          <w:delText>task</w:delText>
        </w:r>
      </w:del>
      <w:r>
        <w:rPr>
          <w:rFonts w:eastAsiaTheme="minorEastAsia"/>
        </w:rPr>
        <w:t xml:space="preserve"> j</w:t>
      </w:r>
      <w:ins w:id="397" w:author="Luca Vercelli" w:date="2021-02-12T15:38:00Z">
        <w:r w:rsidR="00BE113D">
          <w:rPr>
            <w:rFonts w:eastAsiaTheme="minorEastAsia"/>
          </w:rPr>
          <w:t>, decurtati degli eventuali dati preesistenti su database</w:t>
        </w:r>
      </w:ins>
    </w:p>
    <w:p w14:paraId="6A21AB17" w14:textId="77777777" w:rsidR="00D144AE" w:rsidRDefault="00F715CF">
      <w:pPr>
        <w:tabs>
          <w:tab w:val="left" w:pos="2860"/>
        </w:tabs>
      </w:pPr>
      <w:r>
        <w:rPr>
          <w:rFonts w:eastAsiaTheme="minorEastAsia"/>
        </w:rPr>
        <w:t xml:space="preserve">Indico con  </w:t>
      </w:r>
      <m:oMath>
        <m:sSub>
          <m:sSubPr>
            <m:ctrlPr>
              <w:rPr>
                <w:rFonts w:ascii="Cambria Math" w:hAnsi="Cambria Math"/>
              </w:rPr>
            </m:ctrlPr>
          </m:sSubPr>
          <m:e>
            <m:r>
              <w:rPr>
                <w:rFonts w:ascii="Cambria Math" w:hAnsi="Cambria Math"/>
              </w:rPr>
              <m:t>i</m:t>
            </m:r>
          </m:e>
          <m:sub>
            <m:r>
              <w:rPr>
                <w:rFonts w:ascii="Cambria Math" w:hAnsi="Cambria Math"/>
              </w:rPr>
              <m:t>j</m:t>
            </m:r>
          </m:sub>
        </m:sSub>
      </m:oMath>
      <w:r>
        <w:rPr>
          <w:rFonts w:eastAsiaTheme="minorEastAsia"/>
        </w:rPr>
        <w:t xml:space="preserve"> e   </w:t>
      </w:r>
      <m:oMath>
        <m:sSub>
          <m:sSubPr>
            <m:ctrlPr>
              <w:rPr>
                <w:rFonts w:ascii="Cambria Math" w:hAnsi="Cambria Math"/>
              </w:rPr>
            </m:ctrlPr>
          </m:sSubPr>
          <m:e>
            <m:r>
              <w:rPr>
                <w:rFonts w:ascii="Cambria Math" w:hAnsi="Cambria Math"/>
              </w:rPr>
              <m:t>f</m:t>
            </m:r>
          </m:e>
          <m:sub>
            <m:r>
              <w:rPr>
                <w:rFonts w:ascii="Cambria Math" w:hAnsi="Cambria Math"/>
              </w:rPr>
              <m:t>j</m:t>
            </m:r>
          </m:sub>
        </m:sSub>
      </m:oMath>
      <w:r>
        <w:rPr>
          <w:rFonts w:eastAsiaTheme="minorEastAsia"/>
        </w:rPr>
        <w:t xml:space="preserve"> le date di inizio e fine del </w:t>
      </w:r>
      <w:ins w:id="398" w:author="Gabriele Martino" w:date="2021-02-02T12:02:00Z">
        <w:r>
          <w:rPr>
            <w:rFonts w:eastAsiaTheme="minorEastAsia"/>
          </w:rPr>
          <w:t>WP</w:t>
        </w:r>
      </w:ins>
      <w:del w:id="399" w:author="Gabriele Martino" w:date="2021-02-02T12:02:00Z">
        <w:r>
          <w:rPr>
            <w:rFonts w:eastAsiaTheme="minorEastAsia"/>
          </w:rPr>
          <w:delText>task</w:delText>
        </w:r>
      </w:del>
      <w:r>
        <w:rPr>
          <w:rFonts w:eastAsiaTheme="minorEastAsia"/>
        </w:rPr>
        <w:t xml:space="preserve"> k</w:t>
      </w:r>
    </w:p>
    <w:p w14:paraId="28AD863F" w14:textId="77777777" w:rsidR="00D144AE" w:rsidRDefault="00F715CF">
      <w:pPr>
        <w:tabs>
          <w:tab w:val="left" w:pos="2860"/>
        </w:tabs>
      </w:pPr>
      <w:r>
        <w:t>Per ogni data k</w:t>
      </w:r>
    </w:p>
    <w:p w14:paraId="2403E027" w14:textId="77777777" w:rsidR="00D144AE" w:rsidRDefault="00F715CF">
      <w:pPr>
        <w:tabs>
          <w:tab w:val="left" w:pos="2860"/>
        </w:tabs>
      </w:pPr>
      <w:r>
        <w:t xml:space="preserve">      Per ogni dipendente i</w:t>
      </w:r>
    </w:p>
    <w:p w14:paraId="43BAF3A9" w14:textId="77777777" w:rsidR="00D144AE" w:rsidRDefault="00F715CF">
      <w:pPr>
        <w:rPr>
          <w:rFonts w:eastAsiaTheme="minorEastAsia"/>
        </w:rPr>
      </w:pPr>
      <w:r>
        <w:rPr>
          <w:rFonts w:eastAsiaTheme="minorEastAsia"/>
        </w:rPr>
        <w:t xml:space="preserve">             Identifico quali </w:t>
      </w:r>
      <w:ins w:id="400" w:author="Gabriele Martino" w:date="2021-02-02T12:02:00Z">
        <w:r>
          <w:rPr>
            <w:rFonts w:eastAsiaTheme="minorEastAsia"/>
          </w:rPr>
          <w:t>WP</w:t>
        </w:r>
      </w:ins>
      <w:del w:id="401" w:author="Gabriele Martino" w:date="2021-02-02T12:02:00Z">
        <w:r>
          <w:rPr>
            <w:rFonts w:eastAsiaTheme="minorEastAsia"/>
          </w:rPr>
          <w:delText>task</w:delText>
        </w:r>
      </w:del>
      <w:r>
        <w:rPr>
          <w:rFonts w:eastAsiaTheme="minorEastAsia"/>
        </w:rPr>
        <w:t xml:space="preserve"> siano ammissibili:</w:t>
      </w:r>
    </w:p>
    <w:p w14:paraId="76227CC6" w14:textId="77777777" w:rsidR="00D144AE" w:rsidRDefault="00F715CF">
      <w:pPr>
        <w:rPr>
          <w:rFonts w:eastAsiaTheme="minorEastAsia"/>
        </w:rPr>
      </w:pPr>
      <w:r>
        <w:rPr>
          <w:rFonts w:eastAsiaTheme="minorEastAsia"/>
        </w:rPr>
        <w:t xml:space="preserve">                    Il dipendente i deve essere associato al </w:t>
      </w:r>
      <w:ins w:id="402" w:author="Gabriele Martino" w:date="2021-02-02T12:02:00Z">
        <w:r>
          <w:rPr>
            <w:rFonts w:eastAsiaTheme="minorEastAsia"/>
          </w:rPr>
          <w:t>WP</w:t>
        </w:r>
      </w:ins>
      <w:del w:id="403" w:author="Gabriele Martino" w:date="2021-02-02T12:02:00Z">
        <w:r>
          <w:rPr>
            <w:rFonts w:eastAsiaTheme="minorEastAsia"/>
          </w:rPr>
          <w:delText>task</w:delText>
        </w:r>
      </w:del>
      <w:r>
        <w:rPr>
          <w:rFonts w:eastAsiaTheme="minorEastAsia"/>
        </w:rPr>
        <w:t>,</w:t>
      </w:r>
    </w:p>
    <w:p w14:paraId="2419A4BA" w14:textId="77777777" w:rsidR="00D144AE" w:rsidRDefault="00F715CF">
      <w:pPr>
        <w:rPr>
          <w:rFonts w:eastAsiaTheme="minorEastAsia"/>
        </w:rPr>
      </w:pPr>
      <w:r>
        <w:rPr>
          <w:rFonts w:eastAsiaTheme="minorEastAsia"/>
        </w:rPr>
        <w:t xml:space="preserve">                    La data k deve essere compresa tra  </w:t>
      </w:r>
      <m:oMath>
        <m:sSub>
          <m:sSubPr>
            <m:ctrlPr>
              <w:rPr>
                <w:rFonts w:ascii="Cambria Math" w:hAnsi="Cambria Math"/>
              </w:rPr>
            </m:ctrlPr>
          </m:sSubPr>
          <m:e>
            <m:r>
              <w:rPr>
                <w:rFonts w:ascii="Cambria Math" w:hAnsi="Cambria Math"/>
              </w:rPr>
              <m:t>i</m:t>
            </m:r>
          </m:e>
          <m:sub>
            <m:r>
              <w:rPr>
                <w:rFonts w:ascii="Cambria Math" w:hAnsi="Cambria Math"/>
              </w:rPr>
              <m:t>j</m:t>
            </m:r>
          </m:sub>
        </m:sSub>
      </m:oMath>
      <w:r>
        <w:rPr>
          <w:rFonts w:eastAsiaTheme="minorEastAsia"/>
        </w:rPr>
        <w:t xml:space="preserve"> e   </w:t>
      </w:r>
      <m:oMath>
        <m:sSub>
          <m:sSubPr>
            <m:ctrlPr>
              <w:rPr>
                <w:rFonts w:ascii="Cambria Math" w:hAnsi="Cambria Math"/>
              </w:rPr>
            </m:ctrlPr>
          </m:sSubPr>
          <m:e>
            <m:r>
              <w:rPr>
                <w:rFonts w:ascii="Cambria Math" w:hAnsi="Cambria Math"/>
              </w:rPr>
              <m:t>f</m:t>
            </m:r>
          </m:e>
          <m:sub>
            <m:r>
              <w:rPr>
                <w:rFonts w:ascii="Cambria Math" w:hAnsi="Cambria Math"/>
              </w:rPr>
              <m:t>j</m:t>
            </m:r>
          </m:sub>
        </m:sSub>
      </m:oMath>
    </w:p>
    <w:p w14:paraId="06D14386" w14:textId="77777777" w:rsidR="00D144AE" w:rsidRDefault="00F715CF">
      <w:pPr>
        <w:rPr>
          <w:rFonts w:eastAsiaTheme="minorEastAsia"/>
        </w:rPr>
      </w:pPr>
      <w:r>
        <w:rPr>
          <w:rFonts w:eastAsiaTheme="minorEastAsia"/>
        </w:rPr>
        <w:t xml:space="preserve">                    Il monte ore residuo  </w:t>
      </w:r>
      <m:oMath>
        <m:sSub>
          <m:sSubPr>
            <m:ctrlPr>
              <w:rPr>
                <w:rFonts w:ascii="Cambria Math" w:hAnsi="Cambria Math"/>
              </w:rPr>
            </m:ctrlPr>
          </m:sSubPr>
          <m:e>
            <m:r>
              <w:rPr>
                <w:rFonts w:ascii="Cambria Math" w:hAnsi="Cambria Math"/>
              </w:rPr>
              <m:t>M</m:t>
            </m:r>
          </m:e>
          <m:sub>
            <m:r>
              <w:rPr>
                <w:rFonts w:ascii="Cambria Math" w:hAnsi="Cambria Math"/>
              </w:rPr>
              <m:t>j</m:t>
            </m:r>
          </m:sub>
        </m:sSub>
      </m:oMath>
      <w:r>
        <w:rPr>
          <w:rFonts w:eastAsiaTheme="minorEastAsia"/>
        </w:rPr>
        <w:t xml:space="preserve"> deve essere positivo</w:t>
      </w:r>
    </w:p>
    <w:p w14:paraId="251817E4" w14:textId="77777777" w:rsidR="00D144AE" w:rsidRDefault="00F715CF">
      <w:pPr>
        <w:rPr>
          <w:rFonts w:eastAsiaTheme="minorEastAsia"/>
        </w:rPr>
      </w:pPr>
      <w:r>
        <w:t xml:space="preserve">             Per ogni ora che va da 1 a </w:t>
      </w:r>
      <m:oMath>
        <m:sSub>
          <m:sSubPr>
            <m:ctrlPr>
              <w:rPr>
                <w:rFonts w:ascii="Cambria Math" w:hAnsi="Cambria Math"/>
              </w:rPr>
            </m:ctrlPr>
          </m:sSubPr>
          <m:e>
            <m:r>
              <w:rPr>
                <w:rFonts w:ascii="Cambria Math" w:hAnsi="Cambria Math"/>
              </w:rPr>
              <m:t>L</m:t>
            </m:r>
          </m:e>
          <m:sub>
            <m:r>
              <w:rPr>
                <w:rFonts w:ascii="Cambria Math" w:hAnsi="Cambria Math"/>
              </w:rPr>
              <m:t>ik</m:t>
            </m:r>
          </m:sub>
        </m:sSub>
      </m:oMath>
    </w:p>
    <w:p w14:paraId="28593FC0" w14:textId="77777777" w:rsidR="00D144AE" w:rsidRDefault="00F715CF">
      <w:pPr>
        <w:rPr>
          <w:rFonts w:eastAsiaTheme="minorEastAsia"/>
        </w:rPr>
      </w:pPr>
      <w:r>
        <w:rPr>
          <w:rFonts w:eastAsiaTheme="minorEastAsia"/>
        </w:rPr>
        <w:tab/>
        <w:t xml:space="preserve">     Estraggo a sorte tra questi quale sia il </w:t>
      </w:r>
      <w:ins w:id="404" w:author="Gabriele Martino" w:date="2021-02-02T12:02:00Z">
        <w:r>
          <w:rPr>
            <w:rFonts w:eastAsiaTheme="minorEastAsia"/>
          </w:rPr>
          <w:t xml:space="preserve">WP j </w:t>
        </w:r>
      </w:ins>
      <w:del w:id="405" w:author="Gabriele Martino" w:date="2021-02-02T12:02:00Z">
        <w:r>
          <w:rPr>
            <w:rFonts w:eastAsiaTheme="minorEastAsia"/>
          </w:rPr>
          <w:delText xml:space="preserve">task j </w:delText>
        </w:r>
      </w:del>
      <w:r>
        <w:rPr>
          <w:rFonts w:eastAsiaTheme="minorEastAsia"/>
        </w:rPr>
        <w:t>su cui ha lavorato il dipendente in questa ora</w:t>
      </w:r>
    </w:p>
    <w:p w14:paraId="02EF6BE4" w14:textId="77777777" w:rsidR="00D144AE" w:rsidRDefault="00F715CF">
      <w:pPr>
        <w:rPr>
          <w:rFonts w:eastAsiaTheme="minorEastAsia"/>
        </w:rPr>
      </w:pPr>
      <w:r>
        <w:rPr>
          <w:rFonts w:eastAsiaTheme="minorEastAsia"/>
        </w:rPr>
        <w:t xml:space="preserve">                   La probabilità con cui estraggo il </w:t>
      </w:r>
      <w:ins w:id="406" w:author="Gabriele Martino" w:date="2021-02-02T12:02:00Z">
        <w:r>
          <w:rPr>
            <w:rFonts w:eastAsiaTheme="minorEastAsia"/>
          </w:rPr>
          <w:t>WP</w:t>
        </w:r>
      </w:ins>
      <w:del w:id="407" w:author="Gabriele Martino" w:date="2021-02-02T12:02:00Z">
        <w:r>
          <w:rPr>
            <w:rFonts w:eastAsiaTheme="minorEastAsia"/>
          </w:rPr>
          <w:delText>task</w:delText>
        </w:r>
      </w:del>
      <w:r>
        <w:rPr>
          <w:rFonts w:eastAsiaTheme="minorEastAsia"/>
        </w:rPr>
        <w:t xml:space="preserve"> j non dovrebbe essere uniforme; dovrebbe essere:</w:t>
      </w:r>
    </w:p>
    <w:p w14:paraId="360AB3B7" w14:textId="77777777" w:rsidR="00D144AE" w:rsidRDefault="00F715CF">
      <w:pPr>
        <w:rPr>
          <w:rFonts w:eastAsiaTheme="minorEastAsia"/>
        </w:rPr>
      </w:pPr>
      <w:r>
        <w:rPr>
          <w:rFonts w:eastAsiaTheme="minorEastAsia"/>
        </w:rPr>
        <w:t xml:space="preserve">                                proporzionale a </w:t>
      </w:r>
      <m:oMath>
        <m:sSub>
          <m:sSubPr>
            <m:ctrlPr>
              <w:rPr>
                <w:rFonts w:ascii="Cambria Math" w:hAnsi="Cambria Math"/>
              </w:rPr>
            </m:ctrlPr>
          </m:sSubPr>
          <m:e>
            <m:r>
              <w:rPr>
                <w:rFonts w:ascii="Cambria Math" w:hAnsi="Cambria Math"/>
              </w:rPr>
              <m:t>M</m:t>
            </m:r>
          </m:e>
          <m:sub>
            <m:r>
              <w:rPr>
                <w:rFonts w:ascii="Cambria Math" w:hAnsi="Cambria Math"/>
              </w:rPr>
              <m:t>j</m:t>
            </m:r>
          </m:sub>
        </m:sSub>
      </m:oMath>
    </w:p>
    <w:p w14:paraId="539D3B90" w14:textId="3784675E" w:rsidR="00D144AE" w:rsidRDefault="00F715CF">
      <w:pPr>
        <w:rPr>
          <w:rFonts w:eastAsiaTheme="minorEastAsia"/>
        </w:rPr>
      </w:pPr>
      <w:r>
        <w:rPr>
          <w:rFonts w:eastAsiaTheme="minorEastAsia"/>
        </w:rPr>
        <w:t xml:space="preserve">                                inversamente proporzionale a </w:t>
      </w:r>
      <m:oMath>
        <m:sSub>
          <m:sSubPr>
            <m:ctrlPr>
              <w:rPr>
                <w:rFonts w:ascii="Cambria Math" w:hAnsi="Cambria Math"/>
              </w:rPr>
            </m:ctrlPr>
          </m:sSubPr>
          <m:e>
            <m:r>
              <w:del w:id="408" w:author="Luca Vercelli" w:date="2021-02-24T17:32:00Z">
                <w:rPr>
                  <w:rFonts w:ascii="Cambria Math" w:hAnsi="Cambria Math"/>
                </w:rPr>
                <m:t>d</m:t>
              </w:del>
            </m:r>
            <m:r>
              <w:ins w:id="409" w:author="Luca Vercelli" w:date="2021-02-24T17:32:00Z">
                <w:rPr>
                  <w:rFonts w:ascii="Cambria Math" w:hAnsi="Cambria Math"/>
                </w:rPr>
                <m:t>f</m:t>
              </w:ins>
            </m:r>
          </m:e>
          <m:sub>
            <m:r>
              <w:rPr>
                <w:rFonts w:ascii="Cambria Math" w:hAnsi="Cambria Math"/>
              </w:rPr>
              <m:t>j</m:t>
            </m:r>
          </m:sub>
        </m:sSub>
        <m:r>
          <w:rPr>
            <w:rFonts w:ascii="Cambria Math" w:hAnsi="Cambria Math"/>
          </w:rPr>
          <m:t>-k</m:t>
        </m:r>
      </m:oMath>
    </w:p>
    <w:p w14:paraId="5202EA1D" w14:textId="77777777" w:rsidR="00D144AE" w:rsidRDefault="00F715CF">
      <w:pPr>
        <w:rPr>
          <w:rFonts w:eastAsiaTheme="minorEastAsia"/>
        </w:rPr>
      </w:pPr>
      <w:r>
        <w:rPr>
          <w:rFonts w:eastAsiaTheme="minorEastAsia"/>
        </w:rPr>
        <w:t xml:space="preserve">                   Incremento </w:t>
      </w:r>
      <m:oMath>
        <m:sSub>
          <m:sSubPr>
            <m:ctrlPr>
              <w:rPr>
                <w:rFonts w:ascii="Cambria Math" w:hAnsi="Cambria Math"/>
              </w:rPr>
            </m:ctrlPr>
          </m:sSubPr>
          <m:e>
            <m:r>
              <w:rPr>
                <w:rFonts w:ascii="Cambria Math" w:hAnsi="Cambria Math"/>
              </w:rPr>
              <m:t>x</m:t>
            </m:r>
          </m:e>
          <m:sub>
            <m:r>
              <w:rPr>
                <w:rFonts w:ascii="Cambria Math" w:hAnsi="Cambria Math"/>
              </w:rPr>
              <m:t>ijk</m:t>
            </m:r>
          </m:sub>
        </m:sSub>
      </m:oMath>
    </w:p>
    <w:p w14:paraId="54DC3C77" w14:textId="77777777" w:rsidR="00D144AE" w:rsidRDefault="00F715CF">
      <w:pPr>
        <w:rPr>
          <w:rFonts w:eastAsiaTheme="minorEastAsia"/>
        </w:rPr>
      </w:pPr>
      <w:r>
        <w:rPr>
          <w:rFonts w:eastAsiaTheme="minorEastAsia"/>
        </w:rPr>
        <w:t xml:space="preserve">                   Aggiorno il monte ore del </w:t>
      </w:r>
      <w:ins w:id="410" w:author="Gabriele Martino" w:date="2021-02-02T12:02:00Z">
        <w:r>
          <w:rPr>
            <w:rFonts w:eastAsiaTheme="minorEastAsia"/>
          </w:rPr>
          <w:t>WP</w:t>
        </w:r>
      </w:ins>
      <w:del w:id="411" w:author="Gabriele Martino" w:date="2021-02-02T12:02:00Z">
        <w:r>
          <w:rPr>
            <w:rFonts w:eastAsiaTheme="minorEastAsia"/>
          </w:rPr>
          <w:delText>task</w:delText>
        </w:r>
      </w:del>
      <w:r>
        <w:rPr>
          <w:rFonts w:eastAsiaTheme="minorEastAsia"/>
        </w:rPr>
        <w:t xml:space="preserve"> appena estratto: decremento </w:t>
      </w:r>
      <m:oMath>
        <m:sSub>
          <m:sSubPr>
            <m:ctrlPr>
              <w:rPr>
                <w:rFonts w:ascii="Cambria Math" w:hAnsi="Cambria Math"/>
              </w:rPr>
            </m:ctrlPr>
          </m:sSubPr>
          <m:e>
            <m:r>
              <w:rPr>
                <w:rFonts w:ascii="Cambria Math" w:hAnsi="Cambria Math"/>
              </w:rPr>
              <m:t>M</m:t>
            </m:r>
          </m:e>
          <m:sub>
            <m:r>
              <w:rPr>
                <w:rFonts w:ascii="Cambria Math" w:hAnsi="Cambria Math"/>
              </w:rPr>
              <m:t>j</m:t>
            </m:r>
          </m:sub>
        </m:sSub>
      </m:oMath>
    </w:p>
    <w:p w14:paraId="20088A95" w14:textId="77777777" w:rsidR="00D144AE" w:rsidRDefault="00F715CF">
      <w:pPr>
        <w:rPr>
          <w:rFonts w:eastAsiaTheme="minorEastAsia"/>
        </w:rPr>
      </w:pPr>
      <w:r>
        <w:rPr>
          <w:rFonts w:eastAsiaTheme="minorEastAsia"/>
        </w:rPr>
        <w:t xml:space="preserve">                   Se  </w:t>
      </w:r>
      <m:oMath>
        <m:sSub>
          <m:sSubPr>
            <m:ctrlPr>
              <w:rPr>
                <w:rFonts w:ascii="Cambria Math" w:hAnsi="Cambria Math"/>
              </w:rPr>
            </m:ctrlPr>
          </m:sSubPr>
          <m:e>
            <m:r>
              <w:rPr>
                <w:rFonts w:ascii="Cambria Math" w:hAnsi="Cambria Math"/>
              </w:rPr>
              <m:t>M</m:t>
            </m:r>
          </m:e>
          <m:sub>
            <m:r>
              <w:rPr>
                <w:rFonts w:ascii="Cambria Math" w:hAnsi="Cambria Math"/>
              </w:rPr>
              <m:t>j</m:t>
            </m:r>
          </m:sub>
        </m:sSub>
        <m:r>
          <w:rPr>
            <w:rFonts w:ascii="Cambria Math" w:hAnsi="Cambria Math"/>
          </w:rPr>
          <m:t>=0</m:t>
        </m:r>
      </m:oMath>
      <w:r>
        <w:rPr>
          <w:rFonts w:eastAsiaTheme="minorEastAsia"/>
        </w:rPr>
        <w:t xml:space="preserve">  rimuovo il </w:t>
      </w:r>
      <w:ins w:id="412" w:author="Gabriele Martino" w:date="2021-02-02T12:02:00Z">
        <w:r>
          <w:rPr>
            <w:rFonts w:eastAsiaTheme="minorEastAsia"/>
          </w:rPr>
          <w:t>WP</w:t>
        </w:r>
      </w:ins>
      <w:del w:id="413" w:author="Gabriele Martino" w:date="2021-02-02T12:02:00Z">
        <w:r>
          <w:rPr>
            <w:rFonts w:eastAsiaTheme="minorEastAsia"/>
          </w:rPr>
          <w:delText>task</w:delText>
        </w:r>
      </w:del>
      <w:r>
        <w:rPr>
          <w:rFonts w:eastAsiaTheme="minorEastAsia"/>
        </w:rPr>
        <w:t xml:space="preserve"> j dalla lista dei </w:t>
      </w:r>
      <w:ins w:id="414" w:author="Gabriele Martino" w:date="2021-02-02T12:02:00Z">
        <w:r>
          <w:rPr>
            <w:rFonts w:eastAsiaTheme="minorEastAsia"/>
          </w:rPr>
          <w:t>WP</w:t>
        </w:r>
      </w:ins>
      <w:del w:id="415" w:author="Gabriele Martino" w:date="2021-02-02T12:02:00Z">
        <w:r>
          <w:rPr>
            <w:rFonts w:eastAsiaTheme="minorEastAsia"/>
          </w:rPr>
          <w:delText>task</w:delText>
        </w:r>
      </w:del>
      <w:r>
        <w:rPr>
          <w:rFonts w:eastAsiaTheme="minorEastAsia"/>
        </w:rPr>
        <w:t xml:space="preserve"> ammissibili</w:t>
      </w:r>
    </w:p>
    <w:p w14:paraId="02B93872" w14:textId="77777777" w:rsidR="00D144AE" w:rsidRDefault="00F715CF">
      <w:pPr>
        <w:rPr>
          <w:rFonts w:eastAsiaTheme="minorEastAsia"/>
        </w:rPr>
      </w:pPr>
      <w:r>
        <w:rPr>
          <w:rFonts w:eastAsiaTheme="minorEastAsia"/>
        </w:rPr>
        <w:t xml:space="preserve">              Ora ho determinato tutte le variabili  </w:t>
      </w:r>
      <m:oMath>
        <m:sSub>
          <m:sSubPr>
            <m:ctrlPr>
              <w:rPr>
                <w:rFonts w:ascii="Cambria Math" w:hAnsi="Cambria Math"/>
              </w:rPr>
            </m:ctrlPr>
          </m:sSubPr>
          <m:e>
            <m:r>
              <w:rPr>
                <w:rFonts w:ascii="Cambria Math" w:hAnsi="Cambria Math"/>
              </w:rPr>
              <m:t>x</m:t>
            </m:r>
          </m:e>
          <m:sub>
            <m:r>
              <w:rPr>
                <w:rFonts w:ascii="Cambria Math" w:hAnsi="Cambria Math"/>
              </w:rPr>
              <m:t>ijk</m:t>
            </m:r>
          </m:sub>
        </m:sSub>
      </m:oMath>
      <w:r>
        <w:rPr>
          <w:rFonts w:eastAsiaTheme="minorEastAsia"/>
        </w:rPr>
        <w:t xml:space="preserve"> per il dipendente i e la data k</w:t>
      </w:r>
    </w:p>
    <w:p w14:paraId="16B71760" w14:textId="77777777" w:rsidR="00D144AE" w:rsidRDefault="00D144AE"/>
    <w:p w14:paraId="09088CEE" w14:textId="77777777" w:rsidR="00D144AE" w:rsidRDefault="00F715CF">
      <w:pPr>
        <w:rPr>
          <w:ins w:id="416" w:author="Luca Vercelli" w:date="2021-02-11T08:52:00Z"/>
        </w:rPr>
      </w:pPr>
      <w:r>
        <w:t xml:space="preserve">Per ottimizzare spannometricamente la soluzione, si potrebbe ripetere l’algoritmo un po’ di volte e scegliere la soluzione ottenuta con maggiore  </w:t>
      </w:r>
      <m:oMath>
        <m:nary>
          <m:naryPr>
            <m:chr m:val="∑"/>
            <m:supHide m:val="1"/>
            <m:ctrlPr>
              <w:rPr>
                <w:rFonts w:ascii="Cambria Math" w:hAnsi="Cambria Math"/>
              </w:rPr>
            </m:ctrlPr>
          </m:naryPr>
          <m:sub>
            <m:r>
              <w:rPr>
                <w:rFonts w:ascii="Cambria Math" w:hAnsi="Cambria Math"/>
              </w:rPr>
              <m:t>ijk</m:t>
            </m:r>
          </m:sub>
          <m:sup/>
          <m:e>
            <m:sSub>
              <m:sSubPr>
                <m:ctrlPr>
                  <w:rPr>
                    <w:rFonts w:ascii="Cambria Math" w:hAnsi="Cambria Math"/>
                  </w:rPr>
                </m:ctrlPr>
              </m:sSubPr>
              <m:e>
                <m:r>
                  <w:rPr>
                    <w:rFonts w:ascii="Cambria Math" w:hAnsi="Cambria Math"/>
                  </w:rPr>
                  <m:t>x</m:t>
                </m:r>
              </m:e>
              <m:sub>
                <m:r>
                  <w:rPr>
                    <w:rFonts w:ascii="Cambria Math" w:hAnsi="Cambria Math"/>
                  </w:rPr>
                  <m:t>ijk</m:t>
                </m:r>
              </m:sub>
            </m:sSub>
          </m:e>
        </m:nary>
      </m:oMath>
      <w:r>
        <w:rPr>
          <w:rFonts w:eastAsiaTheme="minorEastAsia"/>
        </w:rPr>
        <w:t xml:space="preserve"> .</w:t>
      </w:r>
      <w:r>
        <w:t xml:space="preserve"> </w:t>
      </w:r>
    </w:p>
    <w:p w14:paraId="21F8E626" w14:textId="77777777" w:rsidR="00C748E2" w:rsidRDefault="00C748E2">
      <w:pPr>
        <w:rPr>
          <w:ins w:id="417" w:author="Luca Vercelli" w:date="2021-02-11T08:52:00Z"/>
        </w:rPr>
      </w:pPr>
    </w:p>
    <w:p w14:paraId="64A20350" w14:textId="36660727" w:rsidR="00C748E2" w:rsidRDefault="00C748E2">
      <w:pPr>
        <w:spacing w:after="0" w:line="240" w:lineRule="auto"/>
        <w:rPr>
          <w:ins w:id="418" w:author="Luca Vercelli" w:date="2021-02-11T08:52:00Z"/>
        </w:rPr>
      </w:pPr>
      <w:ins w:id="419" w:author="Luca Vercelli" w:date="2021-02-11T08:52:00Z">
        <w:r>
          <w:br w:type="page"/>
        </w:r>
      </w:ins>
    </w:p>
    <w:p w14:paraId="408163A1" w14:textId="5E02E107" w:rsidR="00C748E2" w:rsidRDefault="00C748E2" w:rsidP="00C748E2">
      <w:pPr>
        <w:pStyle w:val="Titolo2"/>
        <w:rPr>
          <w:ins w:id="420" w:author="Luca Vercelli" w:date="2021-02-11T08:53:00Z"/>
        </w:rPr>
      </w:pPr>
      <w:ins w:id="421" w:author="Luca Vercelli" w:date="2021-02-11T08:53:00Z">
        <w:r>
          <w:lastRenderedPageBreak/>
          <w:t>Appendice Tecnica 2 – Ipotesi di struttura tabellare</w:t>
        </w:r>
      </w:ins>
    </w:p>
    <w:p w14:paraId="032D3D03" w14:textId="77777777" w:rsidR="00C748E2" w:rsidRDefault="00C748E2">
      <w:pPr>
        <w:rPr>
          <w:ins w:id="422" w:author="Luca Vercelli" w:date="2021-02-11T08:53:00Z"/>
        </w:rPr>
      </w:pPr>
    </w:p>
    <w:p w14:paraId="3926942E" w14:textId="77777777" w:rsidR="00116C70" w:rsidRDefault="00116C70" w:rsidP="00116C70">
      <w:pPr>
        <w:rPr>
          <w:ins w:id="423" w:author="Luca Vercelli" w:date="2021-02-11T08:53:00Z"/>
        </w:rPr>
      </w:pPr>
      <w:ins w:id="424" w:author="Luca Vercelli" w:date="2021-02-11T08:53:00Z">
        <w:r>
          <w:t>Prevediamo la creazione delle seguenti tabelle:</w:t>
        </w:r>
      </w:ins>
    </w:p>
    <w:p w14:paraId="180F89AC" w14:textId="77777777" w:rsidR="00116C70" w:rsidRDefault="00116C70" w:rsidP="00116C70">
      <w:pPr>
        <w:rPr>
          <w:ins w:id="425" w:author="Luca Vercelli" w:date="2021-02-11T08:53:00Z"/>
        </w:rPr>
      </w:pPr>
      <w:ins w:id="426" w:author="Luca Vercelli" w:date="2021-02-11T08:53:00Z">
        <w:r>
          <w:rPr>
            <w:b/>
          </w:rPr>
          <w:t>PROGETTI</w:t>
        </w:r>
        <w:r>
          <w:t xml:space="preserve"> (chiave ID_PROGETTO)</w:t>
        </w:r>
      </w:ins>
    </w:p>
    <w:p w14:paraId="2721409C" w14:textId="77777777" w:rsidR="00116C70" w:rsidRDefault="00116C70" w:rsidP="00116C70">
      <w:pPr>
        <w:rPr>
          <w:ins w:id="427" w:author="Luca Vercelli" w:date="2021-02-11T08:53:00Z"/>
        </w:rPr>
      </w:pPr>
      <w:ins w:id="428" w:author="Luca Vercelli" w:date="2021-02-11T08:53:00Z">
        <w:r>
          <w:rPr>
            <w:b/>
          </w:rPr>
          <w:t>PROGETTO_WP</w:t>
        </w:r>
        <w:r>
          <w:t xml:space="preserve"> (chiave ID_PROGETTO+ID_WP)</w:t>
        </w:r>
      </w:ins>
    </w:p>
    <w:p w14:paraId="41B87232" w14:textId="77777777" w:rsidR="00116C70" w:rsidRDefault="00116C70" w:rsidP="00116C70">
      <w:pPr>
        <w:rPr>
          <w:ins w:id="429" w:author="Luca Vercelli" w:date="2021-02-11T08:53:00Z"/>
        </w:rPr>
      </w:pPr>
      <w:ins w:id="430" w:author="Luca Vercelli" w:date="2021-02-11T08:53:00Z">
        <w:r>
          <w:rPr>
            <w:b/>
          </w:rPr>
          <w:t>PROGETTO_WP_RISORSE</w:t>
        </w:r>
        <w:r>
          <w:t xml:space="preserve"> (chiave ID_PROGETTO+ID_WP+ID_DIPENDENTE)</w:t>
        </w:r>
      </w:ins>
    </w:p>
    <w:p w14:paraId="5C01B39E" w14:textId="77777777" w:rsidR="00116C70" w:rsidRDefault="00116C70" w:rsidP="00116C70">
      <w:pPr>
        <w:rPr>
          <w:ins w:id="431" w:author="Luca Vercelli" w:date="2021-02-11T08:53:00Z"/>
        </w:rPr>
      </w:pPr>
      <w:ins w:id="432" w:author="Luca Vercelli" w:date="2021-02-11T08:53:00Z">
        <w:r>
          <w:rPr>
            <w:b/>
          </w:rPr>
          <w:t>PROGETTO_SPESE</w:t>
        </w:r>
        <w:r>
          <w:t xml:space="preserve"> (chiave ID_PROGETTO+ID_SPESA)</w:t>
        </w:r>
      </w:ins>
    </w:p>
    <w:p w14:paraId="32251086" w14:textId="02582865" w:rsidR="00FC6293" w:rsidRDefault="00116C70" w:rsidP="00FC6293">
      <w:pPr>
        <w:rPr>
          <w:ins w:id="433" w:author="Luca Vercelli" w:date="2021-03-04T09:01:00Z"/>
        </w:rPr>
      </w:pPr>
      <w:ins w:id="434" w:author="Luca Vercelli" w:date="2021-02-11T08:53:00Z">
        <w:r>
          <w:rPr>
            <w:b/>
          </w:rPr>
          <w:t>ORE_PRESENZA</w:t>
        </w:r>
        <w:r>
          <w:t xml:space="preserve"> (chiave ID_ DIPENDENTE+DATA)</w:t>
        </w:r>
      </w:ins>
      <w:ins w:id="435" w:author="Luca Vercelli" w:date="2021-03-04T09:01:00Z">
        <w:r w:rsidR="00FC6293" w:rsidRPr="00FC6293">
          <w:t xml:space="preserve"> </w:t>
        </w:r>
      </w:ins>
    </w:p>
    <w:p w14:paraId="0B124D63" w14:textId="55012565" w:rsidR="00FC6293" w:rsidRDefault="00FC6293" w:rsidP="00FC6293">
      <w:pPr>
        <w:rPr>
          <w:ins w:id="436" w:author="Luca Vercelli" w:date="2021-03-04T09:01:00Z"/>
        </w:rPr>
      </w:pPr>
      <w:ins w:id="437" w:author="Luca Vercelli" w:date="2021-03-04T09:01:00Z">
        <w:r>
          <w:rPr>
            <w:b/>
          </w:rPr>
          <w:t>ORE_CONSUNTIVATE</w:t>
        </w:r>
        <w:r>
          <w:t xml:space="preserve"> (chiave ID_DIPENDENTE+ DATA+ID_PROGETTO+ID_WP)</w:t>
        </w:r>
      </w:ins>
    </w:p>
    <w:p w14:paraId="582F8643" w14:textId="3F63004F" w:rsidR="00FC6293" w:rsidRDefault="00FC6293" w:rsidP="00FC6293">
      <w:pPr>
        <w:rPr>
          <w:ins w:id="438" w:author="Luca Vercelli" w:date="2021-03-04T09:01:00Z"/>
        </w:rPr>
      </w:pPr>
      <w:ins w:id="439" w:author="Luca Vercelli" w:date="2021-03-04T09:01:00Z">
        <w:r>
          <w:rPr>
            <w:b/>
          </w:rPr>
          <w:t>DATE_FIRMA</w:t>
        </w:r>
        <w:r>
          <w:t xml:space="preserve"> (chiave ID_DIPENDENTE+ </w:t>
        </w:r>
        <w:r>
          <w:t>MENSILITA</w:t>
        </w:r>
        <w:r>
          <w:t>+ID_PROGETTO)</w:t>
        </w:r>
      </w:ins>
    </w:p>
    <w:p w14:paraId="14DD7B77" w14:textId="3D77A5EB" w:rsidR="00026A1C" w:rsidRDefault="00026A1C" w:rsidP="00FC6293">
      <w:pPr>
        <w:rPr>
          <w:ins w:id="440" w:author="Luca Vercelli" w:date="2021-02-11T11:37:00Z"/>
        </w:rPr>
      </w:pPr>
    </w:p>
    <w:p w14:paraId="0FD63C6E" w14:textId="0BEADE59" w:rsidR="00026A1C" w:rsidRDefault="00026A1C" w:rsidP="00116C70">
      <w:pPr>
        <w:rPr>
          <w:ins w:id="441" w:author="Luca Vercelli" w:date="2021-02-11T11:37:00Z"/>
        </w:rPr>
      </w:pPr>
      <w:ins w:id="442" w:author="Luca Vercelli" w:date="2021-02-11T11:37:00Z">
        <w:r>
          <w:t xml:space="preserve">Sarà necessario anche l’accesso ad alcune tabelle </w:t>
        </w:r>
      </w:ins>
      <w:ins w:id="443" w:author="Luca Vercelli" w:date="2021-02-11T11:42:00Z">
        <w:r w:rsidR="00F1707C">
          <w:t>di</w:t>
        </w:r>
      </w:ins>
      <w:ins w:id="444" w:author="Luca Vercelli" w:date="2021-02-11T11:37:00Z">
        <w:r>
          <w:t xml:space="preserve"> Panthera:</w:t>
        </w:r>
      </w:ins>
    </w:p>
    <w:p w14:paraId="67695201" w14:textId="33CA75FA" w:rsidR="00026A1C" w:rsidRPr="00B72417" w:rsidRDefault="00026A1C" w:rsidP="00116C70">
      <w:pPr>
        <w:rPr>
          <w:ins w:id="445" w:author="Luca Vercelli" w:date="2021-02-11T11:38:00Z"/>
          <w:b/>
          <w:rPrChange w:id="446" w:author="Luca Vercelli" w:date="2021-02-11T11:40:00Z">
            <w:rPr>
              <w:ins w:id="447" w:author="Luca Vercelli" w:date="2021-02-11T11:38:00Z"/>
            </w:rPr>
          </w:rPrChange>
        </w:rPr>
      </w:pPr>
      <w:ins w:id="448" w:author="Luca Vercelli" w:date="2021-02-11T11:37:00Z">
        <w:r w:rsidRPr="00B72417">
          <w:rPr>
            <w:b/>
            <w:rPrChange w:id="449" w:author="Luca Vercelli" w:date="2021-02-11T11:40:00Z">
              <w:rPr/>
            </w:rPrChange>
          </w:rPr>
          <w:t>THIP</w:t>
        </w:r>
      </w:ins>
      <w:ins w:id="450" w:author="Luca Vercelli" w:date="2021-02-11T11:38:00Z">
        <w:r w:rsidRPr="00B72417">
          <w:rPr>
            <w:b/>
            <w:rPrChange w:id="451" w:author="Luca Vercelli" w:date="2021-02-11T11:40:00Z">
              <w:rPr/>
            </w:rPrChange>
          </w:rPr>
          <w:t>.TIPI_COSTO</w:t>
        </w:r>
      </w:ins>
    </w:p>
    <w:p w14:paraId="791CCA9D" w14:textId="1C654F4E" w:rsidR="00026A1C" w:rsidRPr="00B72417" w:rsidRDefault="00026A1C" w:rsidP="00116C70">
      <w:pPr>
        <w:rPr>
          <w:ins w:id="452" w:author="Luca Vercelli" w:date="2021-02-11T11:38:00Z"/>
          <w:b/>
          <w:rPrChange w:id="453" w:author="Luca Vercelli" w:date="2021-02-11T11:40:00Z">
            <w:rPr>
              <w:ins w:id="454" w:author="Luca Vercelli" w:date="2021-02-11T11:38:00Z"/>
            </w:rPr>
          </w:rPrChange>
        </w:rPr>
      </w:pPr>
      <w:ins w:id="455" w:author="Luca Vercelli" w:date="2021-02-11T11:38:00Z">
        <w:r w:rsidRPr="00B72417">
          <w:rPr>
            <w:b/>
            <w:rPrChange w:id="456" w:author="Luca Vercelli" w:date="2021-02-11T11:40:00Z">
              <w:rPr/>
            </w:rPrChange>
          </w:rPr>
          <w:t>THIP.</w:t>
        </w:r>
      </w:ins>
      <w:ins w:id="457" w:author="Luca Vercelli" w:date="2021-02-12T15:47:00Z">
        <w:r w:rsidR="00B626CD">
          <w:rPr>
            <w:b/>
          </w:rPr>
          <w:t>RISORSE</w:t>
        </w:r>
      </w:ins>
      <w:ins w:id="458" w:author="Luca Vercelli" w:date="2021-02-11T11:40:00Z">
        <w:r w:rsidR="00917B93" w:rsidRPr="00B72417">
          <w:rPr>
            <w:b/>
            <w:rPrChange w:id="459" w:author="Luca Vercelli" w:date="2021-02-11T11:40:00Z">
              <w:rPr/>
            </w:rPrChange>
          </w:rPr>
          <w:t>_</w:t>
        </w:r>
      </w:ins>
      <w:ins w:id="460" w:author="Luca Vercelli" w:date="2021-02-11T11:38:00Z">
        <w:r w:rsidRPr="00B72417">
          <w:rPr>
            <w:b/>
            <w:rPrChange w:id="461" w:author="Luca Vercelli" w:date="2021-02-11T11:40:00Z">
              <w:rPr/>
            </w:rPrChange>
          </w:rPr>
          <w:t>COSTI</w:t>
        </w:r>
      </w:ins>
    </w:p>
    <w:p w14:paraId="7C7EEE3C" w14:textId="77777777" w:rsidR="00B626CD" w:rsidRDefault="00026A1C">
      <w:pPr>
        <w:rPr>
          <w:ins w:id="462" w:author="Luca Vercelli" w:date="2021-02-12T15:47:00Z"/>
        </w:rPr>
      </w:pPr>
      <w:ins w:id="463" w:author="Luca Vercelli" w:date="2021-02-11T11:38:00Z">
        <w:r w:rsidRPr="00B72417">
          <w:rPr>
            <w:b/>
            <w:rPrChange w:id="464" w:author="Luca Vercelli" w:date="2021-02-11T11:40:00Z">
              <w:rPr/>
            </w:rPrChange>
          </w:rPr>
          <w:t>THIP.</w:t>
        </w:r>
      </w:ins>
      <w:ins w:id="465" w:author="Luca Vercelli" w:date="2021-02-12T15:47:00Z">
        <w:r w:rsidR="00B626CD">
          <w:rPr>
            <w:b/>
          </w:rPr>
          <w:t>DIPENDENTI_V01</w:t>
        </w:r>
      </w:ins>
    </w:p>
    <w:p w14:paraId="0CAD6541" w14:textId="2A861463" w:rsidR="00241902" w:rsidRDefault="00B626CD">
      <w:pPr>
        <w:rPr>
          <w:ins w:id="466" w:author="Luca Vercelli" w:date="2021-02-12T15:47:00Z"/>
        </w:rPr>
      </w:pPr>
      <w:ins w:id="467" w:author="Luca Vercelli" w:date="2021-02-12T15:47:00Z">
        <w:r>
          <w:t>Si filtrerà per ID_AZIENDA=’001’</w:t>
        </w:r>
      </w:ins>
    </w:p>
    <w:p w14:paraId="76B3C1A0" w14:textId="74C8DC33" w:rsidR="00B626CD" w:rsidRDefault="00FC6293">
      <w:pPr>
        <w:rPr>
          <w:ins w:id="468" w:author="Luca Vercelli" w:date="2021-02-12T16:10:00Z"/>
        </w:rPr>
      </w:pPr>
      <w:ins w:id="469" w:author="Luca Vercelli" w:date="2021-03-04T09:00:00Z">
        <w:r w:rsidRPr="00FC6293">
          <w:drawing>
            <wp:anchor distT="0" distB="0" distL="114300" distR="114300" simplePos="0" relativeHeight="251658240" behindDoc="0" locked="0" layoutInCell="1" allowOverlap="1" wp14:anchorId="72316997" wp14:editId="3A784F08">
              <wp:simplePos x="0" y="0"/>
              <wp:positionH relativeFrom="column">
                <wp:posOffset>-262528</wp:posOffset>
              </wp:positionH>
              <wp:positionV relativeFrom="paragraph">
                <wp:posOffset>54429</wp:posOffset>
              </wp:positionV>
              <wp:extent cx="6120130" cy="3436620"/>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20130" cy="3436620"/>
                      </a:xfrm>
                      <a:prstGeom prst="rect">
                        <a:avLst/>
                      </a:prstGeom>
                    </pic:spPr>
                  </pic:pic>
                </a:graphicData>
              </a:graphic>
              <wp14:sizeRelH relativeFrom="page">
                <wp14:pctWidth>0</wp14:pctWidth>
              </wp14:sizeRelH>
              <wp14:sizeRelV relativeFrom="page">
                <wp14:pctHeight>0</wp14:pctHeight>
              </wp14:sizeRelV>
            </wp:anchor>
          </w:drawing>
        </w:r>
      </w:ins>
    </w:p>
    <w:p w14:paraId="6FACD338" w14:textId="4AC316B1" w:rsidR="00355AA3" w:rsidRDefault="00355AA3"/>
    <w:sectPr w:rsidR="00355AA3">
      <w:footerReference w:type="default" r:id="rId9"/>
      <w:pgSz w:w="11906" w:h="16838"/>
      <w:pgMar w:top="1417" w:right="1134" w:bottom="1134" w:left="1134" w:header="0" w:footer="0" w:gutter="0"/>
      <w:cols w:space="720"/>
      <w:formProt w:val="0"/>
      <w:docGrid w:linePitch="360" w:charSpace="12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4716DE" w14:textId="77777777" w:rsidR="009A0EEF" w:rsidRDefault="009A0EEF">
      <w:pPr>
        <w:spacing w:after="0" w:line="240" w:lineRule="auto"/>
      </w:pPr>
      <w:r>
        <w:separator/>
      </w:r>
    </w:p>
  </w:endnote>
  <w:endnote w:type="continuationSeparator" w:id="0">
    <w:p w14:paraId="7AC6FD88" w14:textId="77777777" w:rsidR="009A0EEF" w:rsidRDefault="009A0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470" w:author="Luca Vercelli" w:date="2021-02-11T09:11:00Z"/>
  <w:sdt>
    <w:sdtPr>
      <w:id w:val="-1823109630"/>
      <w:docPartObj>
        <w:docPartGallery w:val="Page Numbers (Bottom of Page)"/>
        <w:docPartUnique/>
      </w:docPartObj>
    </w:sdtPr>
    <w:sdtEndPr/>
    <w:sdtContent>
      <w:customXmlInsRangeEnd w:id="470"/>
      <w:p w14:paraId="0D6469ED" w14:textId="1E7A389B" w:rsidR="004C7544" w:rsidRDefault="004C7544">
        <w:pPr>
          <w:pStyle w:val="Pidipagina"/>
          <w:jc w:val="right"/>
          <w:rPr>
            <w:ins w:id="471" w:author="Luca Vercelli" w:date="2021-02-11T09:11:00Z"/>
          </w:rPr>
        </w:pPr>
        <w:ins w:id="472" w:author="Luca Vercelli" w:date="2021-02-11T09:11:00Z">
          <w:r>
            <w:fldChar w:fldCharType="begin"/>
          </w:r>
          <w:r>
            <w:instrText>PAGE   \* MERGEFORMAT</w:instrText>
          </w:r>
          <w:r>
            <w:fldChar w:fldCharType="separate"/>
          </w:r>
        </w:ins>
        <w:r w:rsidR="005122DB">
          <w:rPr>
            <w:noProof/>
          </w:rPr>
          <w:t>6</w:t>
        </w:r>
        <w:ins w:id="473" w:author="Luca Vercelli" w:date="2021-02-11T09:11:00Z">
          <w:r>
            <w:fldChar w:fldCharType="end"/>
          </w:r>
        </w:ins>
      </w:p>
      <w:customXmlInsRangeStart w:id="474" w:author="Luca Vercelli" w:date="2021-02-11T09:11:00Z"/>
    </w:sdtContent>
  </w:sdt>
  <w:customXmlInsRangeEnd w:id="474"/>
  <w:p w14:paraId="295CE94A" w14:textId="77777777" w:rsidR="004C7544" w:rsidRDefault="004C7544">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187F58" w14:textId="77777777" w:rsidR="009A0EEF" w:rsidRDefault="009A0EEF">
      <w:pPr>
        <w:rPr>
          <w:sz w:val="12"/>
        </w:rPr>
      </w:pPr>
    </w:p>
  </w:footnote>
  <w:footnote w:type="continuationSeparator" w:id="0">
    <w:p w14:paraId="3440BB05" w14:textId="77777777" w:rsidR="009A0EEF" w:rsidRDefault="009A0EEF">
      <w:pPr>
        <w:rPr>
          <w:sz w:val="12"/>
        </w:rPr>
      </w:pPr>
    </w:p>
  </w:footnote>
  <w:footnote w:id="1">
    <w:p w14:paraId="46C943B1" w14:textId="77777777" w:rsidR="00D144AE" w:rsidRDefault="00F715CF">
      <w:pPr>
        <w:pStyle w:val="Testonotaapidipagina"/>
      </w:pPr>
      <w:r>
        <w:rPr>
          <w:rStyle w:val="Caratterinotaapidipagina"/>
        </w:rPr>
        <w:footnoteRef/>
      </w:r>
      <w:r>
        <w:t xml:space="preserve"> Nota tecnica: nel caso, possiamo utilizzare la libreria </w:t>
      </w:r>
      <w:hyperlink r:id="rId1">
        <w:r>
          <w:rPr>
            <w:rStyle w:val="CollegamentoInternet"/>
          </w:rPr>
          <w:t>https://github.com/box/spout</w:t>
        </w:r>
      </w:hyperlink>
      <w:r>
        <w:t xml:space="preserve"> per la lettura dei file.</w:t>
      </w:r>
    </w:p>
  </w:footnote>
  <w:footnote w:id="2">
    <w:p w14:paraId="3236B891" w14:textId="396DCDE5" w:rsidR="00D144AE" w:rsidDel="00C748E2" w:rsidRDefault="00F715CF">
      <w:pPr>
        <w:pStyle w:val="Testonotaapidipagina"/>
        <w:rPr>
          <w:del w:id="125" w:author="Luca Vercelli" w:date="2021-02-11T08:49:00Z"/>
        </w:rPr>
      </w:pPr>
      <w:del w:id="126" w:author="Luca Vercelli" w:date="2021-02-11T08:49:00Z">
        <w:r w:rsidDel="00C748E2">
          <w:rPr>
            <w:rStyle w:val="Caratterinotaapidipagina"/>
          </w:rPr>
          <w:footnoteRef/>
        </w:r>
        <w:r w:rsidDel="00C748E2">
          <w:delText xml:space="preserve"> Nota tecnica: verrà utilizzato un algoritmo che mostra solamente le festività principali.</w:delText>
        </w:r>
      </w:del>
    </w:p>
  </w:footnote>
  <w:footnote w:id="3">
    <w:p w14:paraId="78534F4A" w14:textId="77777777" w:rsidR="00D144AE" w:rsidDel="00881D37" w:rsidRDefault="00F715CF">
      <w:pPr>
        <w:pStyle w:val="Testonotaapidipagina"/>
        <w:rPr>
          <w:del w:id="325" w:author="Luca Vercelli" w:date="2021-03-04T09:02:00Z"/>
          <w:u w:val="single"/>
        </w:rPr>
      </w:pPr>
      <w:del w:id="326" w:author="Luca Vercelli" w:date="2021-03-04T09:02:00Z">
        <w:r w:rsidDel="00881D37">
          <w:rPr>
            <w:rStyle w:val="Caratterinotaapidipagina"/>
          </w:rPr>
          <w:footnoteRef/>
        </w:r>
        <w:r w:rsidDel="00881D37">
          <w:delText xml:space="preserve"> Nota tecnica: esistono decine di librerie per la generazione di PDF, verrà utilizzata probabilmente FPDF [</w:delText>
        </w:r>
        <w:r w:rsidR="009A0EEF" w:rsidDel="00881D37">
          <w:rPr>
            <w:rStyle w:val="CollegamentoInternet"/>
          </w:rPr>
          <w:fldChar w:fldCharType="begin"/>
        </w:r>
        <w:r w:rsidR="009A0EEF" w:rsidDel="00881D37">
          <w:rPr>
            <w:rStyle w:val="CollegamentoInternet"/>
          </w:rPr>
          <w:delInstrText xml:space="preserve"> HYPERLINK "http://www.fpdf.org/" \h </w:delInstrText>
        </w:r>
        <w:r w:rsidR="009A0EEF" w:rsidDel="00881D37">
          <w:rPr>
            <w:rStyle w:val="CollegamentoInternet"/>
          </w:rPr>
          <w:fldChar w:fldCharType="separate"/>
        </w:r>
        <w:r w:rsidDel="00881D37">
          <w:rPr>
            <w:rStyle w:val="CollegamentoInternet"/>
          </w:rPr>
          <w:delText>http://www.fpdf.org/</w:delText>
        </w:r>
        <w:r w:rsidR="009A0EEF" w:rsidDel="00881D37">
          <w:rPr>
            <w:rStyle w:val="CollegamentoInternet"/>
          </w:rPr>
          <w:fldChar w:fldCharType="end"/>
        </w:r>
        <w:r w:rsidDel="00881D37">
          <w:delText>] se il report è sufficientemente semplice, altrimenti Snappy + wkhtmltopdf  [</w:delText>
        </w:r>
        <w:r w:rsidR="009A0EEF" w:rsidDel="00881D37">
          <w:rPr>
            <w:rStyle w:val="CollegamentoInternet"/>
          </w:rPr>
          <w:fldChar w:fldCharType="begin"/>
        </w:r>
        <w:r w:rsidR="009A0EEF" w:rsidDel="00881D37">
          <w:rPr>
            <w:rStyle w:val="CollegamentoInternet"/>
          </w:rPr>
          <w:delInstrText xml:space="preserve"> HYPERLINK "https://github.com/KnpLabs/snappy" \h </w:delInstrText>
        </w:r>
        <w:r w:rsidR="009A0EEF" w:rsidDel="00881D37">
          <w:rPr>
            <w:rStyle w:val="CollegamentoInternet"/>
          </w:rPr>
          <w:fldChar w:fldCharType="separate"/>
        </w:r>
        <w:r w:rsidDel="00881D37">
          <w:rPr>
            <w:rStyle w:val="CollegamentoInternet"/>
          </w:rPr>
          <w:delText>https://github.com/KnpLabs/snappy</w:delText>
        </w:r>
        <w:r w:rsidR="009A0EEF" w:rsidDel="00881D37">
          <w:rPr>
            <w:rStyle w:val="CollegamentoInternet"/>
          </w:rPr>
          <w:fldChar w:fldCharType="end"/>
        </w:r>
        <w:r w:rsidDel="00881D37">
          <w:delText>].</w:delText>
        </w:r>
      </w:del>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44A3A"/>
    <w:multiLevelType w:val="hybridMultilevel"/>
    <w:tmpl w:val="D3AA9F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C94175A"/>
    <w:multiLevelType w:val="multilevel"/>
    <w:tmpl w:val="FBC2E7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61F3A5A"/>
    <w:multiLevelType w:val="multilevel"/>
    <w:tmpl w:val="95C8C2DC"/>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 w15:restartNumberingAfterBreak="0">
    <w:nsid w:val="403F700C"/>
    <w:multiLevelType w:val="multilevel"/>
    <w:tmpl w:val="807ECBA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6B16415"/>
    <w:multiLevelType w:val="multilevel"/>
    <w:tmpl w:val="71CC3BA4"/>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6B101A76"/>
    <w:multiLevelType w:val="multilevel"/>
    <w:tmpl w:val="BDE457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3C804B0"/>
    <w:multiLevelType w:val="multilevel"/>
    <w:tmpl w:val="1D966C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E9976C8"/>
    <w:multiLevelType w:val="multilevel"/>
    <w:tmpl w:val="51AEE48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7FB0567C"/>
    <w:multiLevelType w:val="hybridMultilevel"/>
    <w:tmpl w:val="4ABEC5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1"/>
  </w:num>
  <w:num w:numId="6">
    <w:abstractNumId w:val="3"/>
  </w:num>
  <w:num w:numId="7">
    <w:abstractNumId w:val="7"/>
  </w:num>
  <w:num w:numId="8">
    <w:abstractNumId w:val="0"/>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ca Vercelli">
    <w15:presenceInfo w15:providerId="None" w15:userId="Luca Vercel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it-IT" w:vendorID="64" w:dllVersion="131078" w:nlCheck="1" w:checkStyle="0"/>
  <w:trackRevisions/>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4AE"/>
    <w:rsid w:val="00026A1C"/>
    <w:rsid w:val="000A1D4B"/>
    <w:rsid w:val="000D2AAE"/>
    <w:rsid w:val="00116C70"/>
    <w:rsid w:val="002256C3"/>
    <w:rsid w:val="00235AF5"/>
    <w:rsid w:val="00241902"/>
    <w:rsid w:val="00254ACA"/>
    <w:rsid w:val="00265F78"/>
    <w:rsid w:val="002F2B9F"/>
    <w:rsid w:val="00355AA3"/>
    <w:rsid w:val="00357499"/>
    <w:rsid w:val="00357567"/>
    <w:rsid w:val="00382657"/>
    <w:rsid w:val="004C7544"/>
    <w:rsid w:val="004C79AD"/>
    <w:rsid w:val="004F2EFE"/>
    <w:rsid w:val="005122DB"/>
    <w:rsid w:val="00520B5C"/>
    <w:rsid w:val="00536763"/>
    <w:rsid w:val="005660DD"/>
    <w:rsid w:val="005A27C4"/>
    <w:rsid w:val="005C4A4A"/>
    <w:rsid w:val="005D0170"/>
    <w:rsid w:val="006C2C10"/>
    <w:rsid w:val="007239AB"/>
    <w:rsid w:val="00832075"/>
    <w:rsid w:val="00846711"/>
    <w:rsid w:val="008534B9"/>
    <w:rsid w:val="00881D37"/>
    <w:rsid w:val="008B4678"/>
    <w:rsid w:val="0091263E"/>
    <w:rsid w:val="00917B93"/>
    <w:rsid w:val="0094148D"/>
    <w:rsid w:val="00972A78"/>
    <w:rsid w:val="009A0EEF"/>
    <w:rsid w:val="009E39F4"/>
    <w:rsid w:val="00A301F5"/>
    <w:rsid w:val="00A577C5"/>
    <w:rsid w:val="00AB22D7"/>
    <w:rsid w:val="00B43D62"/>
    <w:rsid w:val="00B626CD"/>
    <w:rsid w:val="00B72417"/>
    <w:rsid w:val="00BE113D"/>
    <w:rsid w:val="00C157BD"/>
    <w:rsid w:val="00C748E2"/>
    <w:rsid w:val="00CB7F62"/>
    <w:rsid w:val="00D144AE"/>
    <w:rsid w:val="00D20FF9"/>
    <w:rsid w:val="00D63068"/>
    <w:rsid w:val="00D71821"/>
    <w:rsid w:val="00DC781D"/>
    <w:rsid w:val="00E52D93"/>
    <w:rsid w:val="00E86BEB"/>
    <w:rsid w:val="00E91997"/>
    <w:rsid w:val="00F1707C"/>
    <w:rsid w:val="00F37020"/>
    <w:rsid w:val="00F715CF"/>
    <w:rsid w:val="00FC6293"/>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F4B19"/>
  <w15:docId w15:val="{DDA7CD89-997A-4087-81CC-E19F783B2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pacing w:after="160" w:line="259" w:lineRule="auto"/>
    </w:pPr>
  </w:style>
  <w:style w:type="paragraph" w:styleId="Titolo1">
    <w:name w:val="heading 1"/>
    <w:basedOn w:val="Normale"/>
    <w:next w:val="Normale"/>
    <w:link w:val="Titolo1Carattere"/>
    <w:uiPriority w:val="9"/>
    <w:qFormat/>
    <w:rsid w:val="00FA6D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A6D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A91E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FA6DCA"/>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qFormat/>
    <w:rsid w:val="00FA6DCA"/>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qFormat/>
    <w:rsid w:val="00A91EF1"/>
    <w:rPr>
      <w:rFonts w:asciiTheme="majorHAnsi" w:eastAsiaTheme="majorEastAsia" w:hAnsiTheme="majorHAnsi" w:cstheme="majorBidi"/>
      <w:color w:val="1F4D78" w:themeColor="accent1" w:themeShade="7F"/>
      <w:sz w:val="24"/>
      <w:szCs w:val="24"/>
    </w:rPr>
  </w:style>
  <w:style w:type="character" w:styleId="Rimandocommento">
    <w:name w:val="annotation reference"/>
    <w:basedOn w:val="Carpredefinitoparagrafo"/>
    <w:uiPriority w:val="99"/>
    <w:semiHidden/>
    <w:unhideWhenUsed/>
    <w:qFormat/>
    <w:rsid w:val="00354D2F"/>
    <w:rPr>
      <w:sz w:val="16"/>
      <w:szCs w:val="16"/>
    </w:rPr>
  </w:style>
  <w:style w:type="character" w:customStyle="1" w:styleId="TestocommentoCarattere">
    <w:name w:val="Testo commento Carattere"/>
    <w:basedOn w:val="Carpredefinitoparagrafo"/>
    <w:link w:val="Testocommento"/>
    <w:uiPriority w:val="99"/>
    <w:semiHidden/>
    <w:qFormat/>
    <w:rsid w:val="00354D2F"/>
    <w:rPr>
      <w:sz w:val="20"/>
      <w:szCs w:val="20"/>
    </w:rPr>
  </w:style>
  <w:style w:type="character" w:customStyle="1" w:styleId="SoggettocommentoCarattere">
    <w:name w:val="Soggetto commento Carattere"/>
    <w:basedOn w:val="TestocommentoCarattere"/>
    <w:link w:val="Soggettocommento"/>
    <w:uiPriority w:val="99"/>
    <w:semiHidden/>
    <w:qFormat/>
    <w:rsid w:val="00354D2F"/>
    <w:rPr>
      <w:b/>
      <w:bCs/>
      <w:sz w:val="20"/>
      <w:szCs w:val="20"/>
    </w:rPr>
  </w:style>
  <w:style w:type="character" w:customStyle="1" w:styleId="TestofumettoCarattere">
    <w:name w:val="Testo fumetto Carattere"/>
    <w:basedOn w:val="Carpredefinitoparagrafo"/>
    <w:link w:val="Testofumetto"/>
    <w:uiPriority w:val="99"/>
    <w:semiHidden/>
    <w:qFormat/>
    <w:rsid w:val="00354D2F"/>
    <w:rPr>
      <w:rFonts w:ascii="Segoe UI" w:hAnsi="Segoe UI" w:cs="Segoe UI"/>
      <w:sz w:val="18"/>
      <w:szCs w:val="18"/>
    </w:rPr>
  </w:style>
  <w:style w:type="character" w:customStyle="1" w:styleId="PreformattatoHTMLCarattere">
    <w:name w:val="Preformattato HTML Carattere"/>
    <w:basedOn w:val="Carpredefinitoparagrafo"/>
    <w:link w:val="PreformattatoHTML"/>
    <w:uiPriority w:val="99"/>
    <w:semiHidden/>
    <w:qFormat/>
    <w:rsid w:val="00FA5A0F"/>
    <w:rPr>
      <w:rFonts w:ascii="Consolas" w:hAnsi="Consolas"/>
      <w:sz w:val="20"/>
      <w:szCs w:val="20"/>
    </w:rPr>
  </w:style>
  <w:style w:type="character" w:customStyle="1" w:styleId="CollegamentoInternet">
    <w:name w:val="Collegamento Internet"/>
    <w:basedOn w:val="Carpredefinitoparagrafo"/>
    <w:uiPriority w:val="99"/>
    <w:unhideWhenUsed/>
    <w:rsid w:val="00CC216F"/>
    <w:rPr>
      <w:color w:val="0563C1" w:themeColor="hyperlink"/>
      <w:u w:val="single"/>
    </w:rPr>
  </w:style>
  <w:style w:type="character" w:customStyle="1" w:styleId="Menzionenonrisolta1">
    <w:name w:val="Menzione non risolta1"/>
    <w:basedOn w:val="Carpredefinitoparagrafo"/>
    <w:uiPriority w:val="99"/>
    <w:semiHidden/>
    <w:unhideWhenUsed/>
    <w:qFormat/>
    <w:rsid w:val="00CC216F"/>
    <w:rPr>
      <w:color w:val="605E5C"/>
      <w:shd w:val="clear" w:color="auto" w:fill="E1DFDD"/>
    </w:rPr>
  </w:style>
  <w:style w:type="character" w:customStyle="1" w:styleId="TestonotaapidipaginaCarattere">
    <w:name w:val="Testo nota a piè di pagina Carattere"/>
    <w:basedOn w:val="Carpredefinitoparagrafo"/>
    <w:link w:val="Testonotaapidipagina"/>
    <w:uiPriority w:val="99"/>
    <w:semiHidden/>
    <w:qFormat/>
    <w:rsid w:val="002C46B4"/>
    <w:rPr>
      <w:sz w:val="20"/>
      <w:szCs w:val="20"/>
    </w:rPr>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uiPriority w:val="99"/>
    <w:semiHidden/>
    <w:unhideWhenUsed/>
    <w:qFormat/>
    <w:rsid w:val="002C46B4"/>
    <w:rPr>
      <w:vertAlign w:val="superscript"/>
    </w:rPr>
  </w:style>
  <w:style w:type="character" w:styleId="Testosegnaposto">
    <w:name w:val="Placeholder Text"/>
    <w:basedOn w:val="Carpredefinitoparagrafo"/>
    <w:uiPriority w:val="99"/>
    <w:semiHidden/>
    <w:qFormat/>
    <w:rsid w:val="00BA130B"/>
    <w:rPr>
      <w:color w:val="808080"/>
    </w:rPr>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qFormat/>
    <w:pPr>
      <w:keepNext/>
      <w:spacing w:before="240" w:after="120"/>
    </w:pPr>
    <w:rPr>
      <w:rFonts w:ascii="Liberation Sans" w:eastAsia="Liberation Sans" w:hAnsi="Liberation Sans" w:cs="Noto Sans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Noto Sans Devanagari"/>
    </w:rPr>
  </w:style>
  <w:style w:type="paragraph" w:styleId="Didascalia">
    <w:name w:val="caption"/>
    <w:basedOn w:val="Normale"/>
    <w:qFormat/>
    <w:pPr>
      <w:suppressLineNumbers/>
      <w:spacing w:before="120" w:after="120"/>
    </w:pPr>
    <w:rPr>
      <w:rFonts w:cs="Noto Sans Devanagari"/>
      <w:i/>
      <w:iCs/>
      <w:sz w:val="24"/>
      <w:szCs w:val="24"/>
    </w:rPr>
  </w:style>
  <w:style w:type="paragraph" w:customStyle="1" w:styleId="Indice">
    <w:name w:val="Indice"/>
    <w:basedOn w:val="Normale"/>
    <w:qFormat/>
    <w:pPr>
      <w:suppressLineNumbers/>
    </w:pPr>
    <w:rPr>
      <w:rFonts w:cs="Noto Sans Devanagari"/>
    </w:rPr>
  </w:style>
  <w:style w:type="paragraph" w:styleId="Paragrafoelenco">
    <w:name w:val="List Paragraph"/>
    <w:basedOn w:val="Normale"/>
    <w:uiPriority w:val="34"/>
    <w:qFormat/>
    <w:rsid w:val="00FA6DCA"/>
    <w:pPr>
      <w:ind w:left="720"/>
      <w:contextualSpacing/>
    </w:pPr>
  </w:style>
  <w:style w:type="paragraph" w:styleId="Testocommento">
    <w:name w:val="annotation text"/>
    <w:basedOn w:val="Normale"/>
    <w:link w:val="TestocommentoCarattere"/>
    <w:uiPriority w:val="99"/>
    <w:semiHidden/>
    <w:unhideWhenUsed/>
    <w:qFormat/>
    <w:rsid w:val="00354D2F"/>
    <w:pPr>
      <w:spacing w:line="240" w:lineRule="auto"/>
    </w:pPr>
    <w:rPr>
      <w:sz w:val="20"/>
      <w:szCs w:val="20"/>
    </w:rPr>
  </w:style>
  <w:style w:type="paragraph" w:styleId="Soggettocommento">
    <w:name w:val="annotation subject"/>
    <w:basedOn w:val="Testocommento"/>
    <w:next w:val="Testocommento"/>
    <w:link w:val="SoggettocommentoCarattere"/>
    <w:uiPriority w:val="99"/>
    <w:semiHidden/>
    <w:unhideWhenUsed/>
    <w:qFormat/>
    <w:rsid w:val="00354D2F"/>
    <w:rPr>
      <w:b/>
      <w:bCs/>
    </w:rPr>
  </w:style>
  <w:style w:type="paragraph" w:styleId="Testofumetto">
    <w:name w:val="Balloon Text"/>
    <w:basedOn w:val="Normale"/>
    <w:link w:val="TestofumettoCarattere"/>
    <w:uiPriority w:val="99"/>
    <w:semiHidden/>
    <w:unhideWhenUsed/>
    <w:qFormat/>
    <w:rsid w:val="00354D2F"/>
    <w:pPr>
      <w:spacing w:after="0" w:line="240" w:lineRule="auto"/>
    </w:pPr>
    <w:rPr>
      <w:rFonts w:ascii="Segoe UI" w:hAnsi="Segoe UI" w:cs="Segoe UI"/>
      <w:sz w:val="18"/>
      <w:szCs w:val="18"/>
    </w:rPr>
  </w:style>
  <w:style w:type="paragraph" w:styleId="Nessunaspaziatura">
    <w:name w:val="No Spacing"/>
    <w:uiPriority w:val="1"/>
    <w:qFormat/>
    <w:rsid w:val="00E807D1"/>
  </w:style>
  <w:style w:type="paragraph" w:styleId="PreformattatoHTML">
    <w:name w:val="HTML Preformatted"/>
    <w:basedOn w:val="Normale"/>
    <w:link w:val="PreformattatoHTMLCarattere"/>
    <w:uiPriority w:val="99"/>
    <w:semiHidden/>
    <w:unhideWhenUsed/>
    <w:qFormat/>
    <w:rsid w:val="00FA5A0F"/>
    <w:pPr>
      <w:spacing w:after="0" w:line="240" w:lineRule="auto"/>
    </w:pPr>
    <w:rPr>
      <w:rFonts w:ascii="Consolas" w:hAnsi="Consolas"/>
      <w:sz w:val="20"/>
      <w:szCs w:val="20"/>
    </w:rPr>
  </w:style>
  <w:style w:type="paragraph" w:styleId="Testonotaapidipagina">
    <w:name w:val="footnote text"/>
    <w:basedOn w:val="Normale"/>
    <w:link w:val="TestonotaapidipaginaCarattere"/>
    <w:uiPriority w:val="99"/>
    <w:semiHidden/>
    <w:unhideWhenUsed/>
    <w:rsid w:val="002C46B4"/>
    <w:pPr>
      <w:spacing w:after="0" w:line="240" w:lineRule="auto"/>
    </w:pPr>
    <w:rPr>
      <w:sz w:val="20"/>
      <w:szCs w:val="20"/>
    </w:rPr>
  </w:style>
  <w:style w:type="table" w:styleId="Grigliatabella">
    <w:name w:val="Table Grid"/>
    <w:basedOn w:val="Tabellanormale"/>
    <w:uiPriority w:val="39"/>
    <w:rsid w:val="00FB57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C754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C7544"/>
  </w:style>
  <w:style w:type="paragraph" w:styleId="Pidipagina">
    <w:name w:val="footer"/>
    <w:basedOn w:val="Normale"/>
    <w:link w:val="PidipaginaCarattere"/>
    <w:uiPriority w:val="99"/>
    <w:unhideWhenUsed/>
    <w:rsid w:val="004C754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C7544"/>
  </w:style>
  <w:style w:type="paragraph" w:styleId="Revisione">
    <w:name w:val="Revision"/>
    <w:hidden/>
    <w:uiPriority w:val="99"/>
    <w:semiHidden/>
    <w:rsid w:val="00CB7F62"/>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box/spou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4B375-EE78-46DB-B19A-59534CA64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2367</Words>
  <Characters>13494</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Vercelli</dc:creator>
  <dc:description/>
  <cp:lastModifiedBy>Luca Vercelli</cp:lastModifiedBy>
  <cp:revision>4</cp:revision>
  <dcterms:created xsi:type="dcterms:W3CDTF">2021-03-04T07:52:00Z</dcterms:created>
  <dcterms:modified xsi:type="dcterms:W3CDTF">2021-03-04T08:03:00Z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